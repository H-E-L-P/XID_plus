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39110" w14:textId="54562E79" w:rsidR="00CA3590" w:rsidRPr="00451934" w:rsidRDefault="00E56732" w:rsidP="00CA3590">
      <w:pPr>
        <w:rPr>
          <w:color w:val="1F497D" w:themeColor="text2"/>
        </w:rPr>
      </w:pPr>
      <w:r w:rsidRPr="00451934">
        <w:rPr>
          <w:color w:val="1F497D" w:themeColor="text2"/>
        </w:rPr>
        <w:t>We thank the referee for their very useful comments</w:t>
      </w:r>
      <w:r w:rsidR="00451934">
        <w:rPr>
          <w:color w:val="1F497D" w:themeColor="text2"/>
        </w:rPr>
        <w:t xml:space="preserve"> on the paper</w:t>
      </w:r>
      <w:r w:rsidRPr="00451934">
        <w:rPr>
          <w:color w:val="1F497D" w:themeColor="text2"/>
        </w:rPr>
        <w:t xml:space="preserve">. We have addressed their </w:t>
      </w:r>
      <w:proofErr w:type="gramStart"/>
      <w:r w:rsidRPr="00451934">
        <w:rPr>
          <w:color w:val="1F497D" w:themeColor="text2"/>
        </w:rPr>
        <w:t>concerns</w:t>
      </w:r>
      <w:r w:rsidR="00451934">
        <w:rPr>
          <w:color w:val="1F497D" w:themeColor="text2"/>
        </w:rPr>
        <w:t xml:space="preserve"> which</w:t>
      </w:r>
      <w:proofErr w:type="gramEnd"/>
      <w:r w:rsidR="00451934">
        <w:rPr>
          <w:color w:val="1F497D" w:themeColor="text2"/>
        </w:rPr>
        <w:t xml:space="preserve"> have included adding additional figures and text (shown in red) to the paper.  O</w:t>
      </w:r>
      <w:r w:rsidRPr="00451934">
        <w:rPr>
          <w:color w:val="1F497D" w:themeColor="text2"/>
        </w:rPr>
        <w:t xml:space="preserve">ur response </w:t>
      </w:r>
      <w:r w:rsidR="00451934">
        <w:rPr>
          <w:color w:val="1F497D" w:themeColor="text2"/>
        </w:rPr>
        <w:t>to each point can be found below.</w:t>
      </w:r>
    </w:p>
    <w:p w14:paraId="60B4444B" w14:textId="77777777" w:rsidR="00E56732" w:rsidRDefault="00E56732" w:rsidP="00CA3590"/>
    <w:p w14:paraId="45D83E16" w14:textId="77777777" w:rsidR="00E56732" w:rsidRDefault="00E56732" w:rsidP="00CA3590"/>
    <w:p w14:paraId="1B910E26" w14:textId="77777777" w:rsidR="00CA3590" w:rsidRDefault="00CA3590" w:rsidP="00CA3590">
      <w:r>
        <w:t>Reviewer's Comments:</w:t>
      </w:r>
    </w:p>
    <w:p w14:paraId="26D87AAF" w14:textId="77777777" w:rsidR="00CA3590" w:rsidRDefault="00CA3590" w:rsidP="00CA3590"/>
    <w:p w14:paraId="59E74BDD" w14:textId="77777777" w:rsidR="00CA3590" w:rsidRDefault="00CA3590" w:rsidP="00CA3590">
      <w:r>
        <w:t>Summary and aim of the paper:</w:t>
      </w:r>
    </w:p>
    <w:p w14:paraId="19563148" w14:textId="77777777" w:rsidR="00CA3590" w:rsidRDefault="00CA3590" w:rsidP="00CA3590">
      <w:r>
        <w:t>This paper acknowledges the importance of the confusion noise and introduces a technique to</w:t>
      </w:r>
    </w:p>
    <w:p w14:paraId="1AAD6263" w14:textId="77777777" w:rsidR="00CA3590" w:rsidRDefault="00CA3590" w:rsidP="00CA3590">
      <w:proofErr w:type="gramStart"/>
      <w:r>
        <w:t>overcome</w:t>
      </w:r>
      <w:proofErr w:type="gramEnd"/>
      <w:r>
        <w:t xml:space="preserve"> the confusion noise in SPIRE images. This is relevant to the current archival investigations to dig deeper into the Herschel FIR images and the technique could also be used, potentially, in other settings where crowdedness is an issue, such as observations of the galactic center or Andromeda. </w:t>
      </w:r>
    </w:p>
    <w:p w14:paraId="08A43188" w14:textId="77777777" w:rsidR="00CA3590" w:rsidRDefault="00CA3590" w:rsidP="00CA3590"/>
    <w:p w14:paraId="1E0CDF69" w14:textId="77777777" w:rsidR="00CA3590" w:rsidRDefault="00CA3590" w:rsidP="00CA3590">
      <w:r>
        <w:t xml:space="preserve">1) It is not clear how the positional priors are used. Is it based on </w:t>
      </w:r>
      <w:proofErr w:type="gramStart"/>
      <w:r>
        <w:t>24 micron</w:t>
      </w:r>
      <w:proofErr w:type="gramEnd"/>
      <w:r>
        <w:t xml:space="preserve"> images or 100 micron?</w:t>
      </w:r>
    </w:p>
    <w:p w14:paraId="6EE3910A" w14:textId="77777777" w:rsidR="00CA3590" w:rsidRDefault="00CA3590" w:rsidP="00CA3590">
      <w:proofErr w:type="gramStart"/>
      <w:r>
        <w:t>sounds</w:t>
      </w:r>
      <w:proofErr w:type="gramEnd"/>
      <w:r>
        <w:t xml:space="preserve"> like 100 micron is used for simulated data and 24 micron is used for the </w:t>
      </w:r>
      <w:proofErr w:type="spellStart"/>
      <w:r>
        <w:t>obs</w:t>
      </w:r>
      <w:proofErr w:type="spellEnd"/>
      <w:r>
        <w:t xml:space="preserve"> data. How do you justify this? </w:t>
      </w:r>
      <w:proofErr w:type="gramStart"/>
      <w:r>
        <w:t>the</w:t>
      </w:r>
      <w:proofErr w:type="gramEnd"/>
      <w:r>
        <w:t xml:space="preserve"> treatments should be exactly the same for both simulation and </w:t>
      </w:r>
      <w:proofErr w:type="spellStart"/>
      <w:r>
        <w:t>obs</w:t>
      </w:r>
      <w:proofErr w:type="spellEnd"/>
      <w:r>
        <w:t xml:space="preserve"> data.</w:t>
      </w:r>
    </w:p>
    <w:p w14:paraId="2B401AEE" w14:textId="77777777" w:rsidR="00CA3590" w:rsidRDefault="00CA3590" w:rsidP="00CA3590"/>
    <w:p w14:paraId="5555DE52" w14:textId="77777777" w:rsidR="00CA3590" w:rsidRDefault="00CA3590" w:rsidP="00CA3590">
      <w:pPr>
        <w:rPr>
          <w:color w:val="1F497D" w:themeColor="text2"/>
        </w:rPr>
      </w:pPr>
      <w:commentRangeStart w:id="0"/>
      <w:r w:rsidRPr="00CA3590">
        <w:rPr>
          <w:color w:val="1F497D" w:themeColor="text2"/>
        </w:rPr>
        <w:t xml:space="preserve">In the test on simulations, we use </w:t>
      </w:r>
      <w:proofErr w:type="gramStart"/>
      <w:r w:rsidRPr="00CA3590">
        <w:rPr>
          <w:color w:val="1F497D" w:themeColor="text2"/>
        </w:rPr>
        <w:t>100 micron</w:t>
      </w:r>
      <w:proofErr w:type="gramEnd"/>
      <w:r w:rsidRPr="00CA3590">
        <w:rPr>
          <w:color w:val="1F497D" w:themeColor="text2"/>
        </w:rPr>
        <w:t xml:space="preserve"> fluxes as a prior and 24 micron fluxes for the observational run. Ideally we would also use 24 microns fluxes in our simulation test, however the Lacey et al. simulation does not include </w:t>
      </w:r>
      <w:proofErr w:type="gramStart"/>
      <w:r w:rsidRPr="00CA3590">
        <w:rPr>
          <w:color w:val="1F497D" w:themeColor="text2"/>
        </w:rPr>
        <w:t>24 micron</w:t>
      </w:r>
      <w:proofErr w:type="gramEnd"/>
      <w:r w:rsidRPr="00CA3590">
        <w:rPr>
          <w:color w:val="1F497D" w:themeColor="text2"/>
        </w:rPr>
        <w:t xml:space="preserve"> fluxes and so the next best thing is 100 microns. We note that we use a 50 micro </w:t>
      </w:r>
      <w:proofErr w:type="spellStart"/>
      <w:r w:rsidRPr="00CA3590">
        <w:rPr>
          <w:color w:val="1F497D" w:themeColor="text2"/>
        </w:rPr>
        <w:t>Jansky</w:t>
      </w:r>
      <w:proofErr w:type="spellEnd"/>
      <w:r w:rsidRPr="00CA3590">
        <w:rPr>
          <w:color w:val="1F497D" w:themeColor="text2"/>
        </w:rPr>
        <w:t xml:space="preserve"> cut </w:t>
      </w:r>
      <w:proofErr w:type="gramStart"/>
      <w:r w:rsidRPr="00CA3590">
        <w:rPr>
          <w:color w:val="1F497D" w:themeColor="text2"/>
        </w:rPr>
        <w:t>off,</w:t>
      </w:r>
      <w:proofErr w:type="gramEnd"/>
      <w:r w:rsidRPr="00CA3590">
        <w:rPr>
          <w:color w:val="1F497D" w:themeColor="text2"/>
        </w:rPr>
        <w:t xml:space="preserve"> the typical flux cut used for 24 micron based prior source extraction. This will give us more sources than if we were able to perform a cut at 24 microns.</w:t>
      </w:r>
      <w:r w:rsidR="009B1B2B">
        <w:rPr>
          <w:color w:val="1F497D" w:themeColor="text2"/>
        </w:rPr>
        <w:t xml:space="preserve"> </w:t>
      </w:r>
      <w:commentRangeEnd w:id="0"/>
      <w:r w:rsidR="00BF5026">
        <w:rPr>
          <w:rStyle w:val="CommentReference"/>
        </w:rPr>
        <w:commentReference w:id="0"/>
      </w:r>
    </w:p>
    <w:p w14:paraId="5A3EE307" w14:textId="77777777" w:rsidR="009B1B2B" w:rsidRDefault="009B1B2B" w:rsidP="00CA3590">
      <w:pPr>
        <w:rPr>
          <w:color w:val="1F497D" w:themeColor="text2"/>
        </w:rPr>
      </w:pPr>
    </w:p>
    <w:p w14:paraId="39986B52" w14:textId="77777777" w:rsidR="002F0554" w:rsidRPr="00891720" w:rsidRDefault="009B1B2B" w:rsidP="00CA3590">
      <w:pPr>
        <w:rPr>
          <w:color w:val="1F497D" w:themeColor="text2"/>
          <w:lang w:val="en-GB"/>
        </w:rPr>
      </w:pPr>
      <w:r>
        <w:rPr>
          <w:color w:val="1F497D" w:themeColor="text2"/>
        </w:rPr>
        <w:t>To show how XID+ performs for a different prior list</w:t>
      </w:r>
      <w:r w:rsidR="002F0554">
        <w:rPr>
          <w:color w:val="1F497D" w:themeColor="text2"/>
        </w:rPr>
        <w:t xml:space="preserve"> and against a competing code</w:t>
      </w:r>
      <w:r>
        <w:rPr>
          <w:color w:val="1F497D" w:themeColor="text2"/>
        </w:rPr>
        <w:t>, we have run XID+ using the prior cut used in Wright et al. 2016 (</w:t>
      </w:r>
      <w:proofErr w:type="spellStart"/>
      <w:r w:rsidRPr="009B1B2B">
        <w:rPr>
          <w:color w:val="1F497D" w:themeColor="text2"/>
          <w:lang w:val="en-GB"/>
        </w:rPr>
        <w:t>doi</w:t>
      </w:r>
      <w:proofErr w:type="spellEnd"/>
      <w:r w:rsidRPr="009B1B2B">
        <w:rPr>
          <w:color w:val="1F497D" w:themeColor="text2"/>
          <w:lang w:val="en-GB"/>
        </w:rPr>
        <w:t>: 10.1093/</w:t>
      </w:r>
      <w:proofErr w:type="spellStart"/>
      <w:r w:rsidRPr="009B1B2B">
        <w:rPr>
          <w:color w:val="1F497D" w:themeColor="text2"/>
          <w:lang w:val="en-GB"/>
        </w:rPr>
        <w:t>mnras</w:t>
      </w:r>
      <w:proofErr w:type="spellEnd"/>
      <w:r w:rsidRPr="009B1B2B">
        <w:rPr>
          <w:color w:val="1F497D" w:themeColor="text2"/>
          <w:lang w:val="en-GB"/>
        </w:rPr>
        <w:t>/stw832</w:t>
      </w:r>
      <w:r>
        <w:rPr>
          <w:color w:val="1F497D" w:themeColor="text2"/>
        </w:rPr>
        <w:t>)</w:t>
      </w:r>
      <w:r w:rsidR="002F0554">
        <w:rPr>
          <w:color w:val="1F497D" w:themeColor="text2"/>
        </w:rPr>
        <w:t xml:space="preserve"> </w:t>
      </w:r>
      <w:r w:rsidR="00891720">
        <w:rPr>
          <w:color w:val="1F497D" w:themeColor="text2"/>
        </w:rPr>
        <w:t>when testing the</w:t>
      </w:r>
      <w:r w:rsidR="002F0554">
        <w:rPr>
          <w:color w:val="1F497D" w:themeColor="text2"/>
        </w:rPr>
        <w:t xml:space="preserve"> LAMBDAR source extraction code. </w:t>
      </w:r>
    </w:p>
    <w:p w14:paraId="2759F238" w14:textId="77777777" w:rsidR="002F0554" w:rsidRDefault="002F0554" w:rsidP="00CA3590">
      <w:pPr>
        <w:rPr>
          <w:color w:val="1F497D" w:themeColor="text2"/>
        </w:rPr>
      </w:pPr>
    </w:p>
    <w:p w14:paraId="40AE287C" w14:textId="77777777" w:rsidR="009B1B2B" w:rsidRPr="00CA3590" w:rsidRDefault="002F0554" w:rsidP="00CA3590">
      <w:pPr>
        <w:rPr>
          <w:color w:val="1F497D" w:themeColor="text2"/>
        </w:rPr>
      </w:pPr>
      <w:r>
        <w:rPr>
          <w:color w:val="1F497D" w:themeColor="text2"/>
        </w:rPr>
        <w:t xml:space="preserve">This prior cut uses sources which have an r band magnitude brighter than </w:t>
      </w:r>
      <w:r w:rsidRPr="002F0554">
        <w:rPr>
          <w:color w:val="1F497D" w:themeColor="text2"/>
        </w:rPr>
        <w:t xml:space="preserve">19.8 </w:t>
      </w:r>
      <w:r>
        <w:rPr>
          <w:color w:val="1F497D" w:themeColor="text2"/>
        </w:rPr>
        <w:t xml:space="preserve">or which have an 250 micron flux greater than 4 times the noise (resembling the sources that would be picked up blind source extraction). </w:t>
      </w:r>
    </w:p>
    <w:p w14:paraId="7453E43A" w14:textId="77777777" w:rsidR="00CA3590" w:rsidRDefault="00CA3590" w:rsidP="00CA3590"/>
    <w:p w14:paraId="51677457" w14:textId="77777777" w:rsidR="00CA3590" w:rsidRDefault="00CA3590" w:rsidP="00CA3590">
      <w:r>
        <w:t>2) What if you use the Hubble resolution as your positional prior?</w:t>
      </w:r>
    </w:p>
    <w:p w14:paraId="08E6FD68" w14:textId="77777777" w:rsidR="00CA3590" w:rsidRDefault="00CA3590" w:rsidP="00CA3590">
      <w:r>
        <w:t>Your choice needs to be clearly justified and stated.</w:t>
      </w:r>
    </w:p>
    <w:p w14:paraId="2094436B" w14:textId="77777777" w:rsidR="00CA3590" w:rsidRDefault="00CA3590" w:rsidP="00CA3590">
      <w:r>
        <w:t>You should justify how accurate the MIPS 24 micron positions are with respect to HST.</w:t>
      </w:r>
    </w:p>
    <w:p w14:paraId="72EB2208" w14:textId="77777777" w:rsidR="00CA3590" w:rsidRDefault="00CA3590" w:rsidP="00CA3590"/>
    <w:p w14:paraId="418575A8" w14:textId="77777777" w:rsidR="00CA3590" w:rsidRPr="00CA3590" w:rsidRDefault="00CA3590" w:rsidP="00CA3590">
      <w:pPr>
        <w:rPr>
          <w:color w:val="1F497D" w:themeColor="text2"/>
        </w:rPr>
      </w:pPr>
      <w:r w:rsidRPr="00CA3590">
        <w:rPr>
          <w:color w:val="1F497D" w:themeColor="text2"/>
        </w:rPr>
        <w:t xml:space="preserve">We assume the positional information on the prior list is correct. </w:t>
      </w:r>
      <w:r w:rsidR="00A72F10">
        <w:rPr>
          <w:color w:val="1F497D" w:themeColor="text2"/>
        </w:rPr>
        <w:t xml:space="preserve">Le </w:t>
      </w:r>
      <w:proofErr w:type="spellStart"/>
      <w:r w:rsidR="00A72F10">
        <w:rPr>
          <w:color w:val="1F497D" w:themeColor="text2"/>
        </w:rPr>
        <w:t>Floch</w:t>
      </w:r>
      <w:proofErr w:type="spellEnd"/>
      <w:r w:rsidR="00A72F10">
        <w:rPr>
          <w:color w:val="1F497D" w:themeColor="text2"/>
        </w:rPr>
        <w:t xml:space="preserve"> et al. 2009, found </w:t>
      </w:r>
      <w:proofErr w:type="gramStart"/>
      <w:r w:rsidR="00A72F10">
        <w:rPr>
          <w:color w:val="1F497D" w:themeColor="text2"/>
        </w:rPr>
        <w:t>24 micron</w:t>
      </w:r>
      <w:proofErr w:type="gramEnd"/>
      <w:r w:rsidR="00A72F10">
        <w:rPr>
          <w:color w:val="1F497D" w:themeColor="text2"/>
        </w:rPr>
        <w:t xml:space="preserve"> positions to be accurate to about 2’’ in respect to K band catalogues. This corresponds to a ninth of the FWHM o</w:t>
      </w:r>
      <w:r w:rsidR="00036D2E">
        <w:rPr>
          <w:color w:val="1F497D" w:themeColor="text2"/>
        </w:rPr>
        <w:t>f the SPIRE beam at 250 microns, thereby making this a reasonable assumption.</w:t>
      </w:r>
      <w:r w:rsidR="00C02DEF">
        <w:rPr>
          <w:color w:val="1F497D" w:themeColor="text2"/>
        </w:rPr>
        <w:t xml:space="preserve"> We have added a footnote regarding this assumption when we talk about the positional information in our model, being treated as deterministic.</w:t>
      </w:r>
    </w:p>
    <w:p w14:paraId="37FF8579" w14:textId="77777777" w:rsidR="00CA3590" w:rsidRDefault="00CA3590" w:rsidP="00CA3590"/>
    <w:p w14:paraId="60B04BD2" w14:textId="77777777" w:rsidR="00CA3590" w:rsidRDefault="00CA3590" w:rsidP="00CA3590">
      <w:r>
        <w:t xml:space="preserve">3) How do you use the positions from the </w:t>
      </w:r>
      <w:proofErr w:type="gramStart"/>
      <w:r>
        <w:t>24 micron</w:t>
      </w:r>
      <w:proofErr w:type="gramEnd"/>
      <w:r>
        <w:t xml:space="preserve"> in a coarser pixels of the SPIRE. </w:t>
      </w:r>
    </w:p>
    <w:p w14:paraId="6659A176" w14:textId="77777777" w:rsidR="00CA3590" w:rsidRDefault="00CA3590" w:rsidP="00CA3590">
      <w:r>
        <w:t>Do you use fractional SPIRE pixel information on the source position?</w:t>
      </w:r>
    </w:p>
    <w:p w14:paraId="17941478" w14:textId="77777777" w:rsidR="00CA3590" w:rsidRDefault="00CA3590" w:rsidP="00CA3590">
      <w:r>
        <w:t xml:space="preserve">How is the convolution with the PSF done? In order to use higher accuracy positional information in a lower resolution </w:t>
      </w:r>
    </w:p>
    <w:p w14:paraId="26E208F3" w14:textId="77777777" w:rsidR="00CA3590" w:rsidRDefault="00CA3590" w:rsidP="00CA3590">
      <w:proofErr w:type="gramStart"/>
      <w:r>
        <w:t>image</w:t>
      </w:r>
      <w:proofErr w:type="gramEnd"/>
      <w:r>
        <w:t xml:space="preserve">, I suggest you to convolve at higher resolution and </w:t>
      </w:r>
      <w:proofErr w:type="spellStart"/>
      <w:r>
        <w:t>deconvolve</w:t>
      </w:r>
      <w:proofErr w:type="spellEnd"/>
      <w:r>
        <w:t xml:space="preserve"> back to the SPIRE resolution. </w:t>
      </w:r>
      <w:proofErr w:type="gramStart"/>
      <w:r>
        <w:t>please</w:t>
      </w:r>
      <w:proofErr w:type="gramEnd"/>
      <w:r>
        <w:t xml:space="preserve"> exactly write what you are doing.</w:t>
      </w:r>
    </w:p>
    <w:p w14:paraId="487E2573" w14:textId="77777777" w:rsidR="00A72F10" w:rsidRDefault="00A72F10" w:rsidP="00CA3590"/>
    <w:p w14:paraId="2A6F7815" w14:textId="77777777" w:rsidR="00A72F10" w:rsidRPr="00A72F10" w:rsidRDefault="00A72F10" w:rsidP="00CA3590">
      <w:pPr>
        <w:rPr>
          <w:color w:val="1F497D" w:themeColor="text2"/>
        </w:rPr>
      </w:pPr>
      <w:r w:rsidRPr="00A72F10">
        <w:rPr>
          <w:color w:val="1F497D" w:themeColor="text2"/>
        </w:rPr>
        <w:t>We take the beam of SPIRE at 1’’ second resolution and convolve with the positional information from the prior catalogue source position.</w:t>
      </w:r>
      <w:r w:rsidR="00036D2E">
        <w:rPr>
          <w:color w:val="1F497D" w:themeColor="text2"/>
        </w:rPr>
        <w:t xml:space="preserve"> We have provided a brief description in the text after equation 2.</w:t>
      </w:r>
    </w:p>
    <w:p w14:paraId="115E862A" w14:textId="77777777" w:rsidR="00CA3590" w:rsidRDefault="00CA3590" w:rsidP="00CA3590"/>
    <w:p w14:paraId="724DA623" w14:textId="77777777" w:rsidR="00CA3590" w:rsidRDefault="00CA3590" w:rsidP="00CA3590">
      <w:r>
        <w:t xml:space="preserve">4) How </w:t>
      </w:r>
      <w:proofErr w:type="gramStart"/>
      <w:r>
        <w:t>are</w:t>
      </w:r>
      <w:proofErr w:type="gramEnd"/>
      <w:r>
        <w:t xml:space="preserve"> you putting flux priors based on 24 micron maps for the SPIRE maps? </w:t>
      </w:r>
      <w:proofErr w:type="gramStart"/>
      <w:r>
        <w:t>or</w:t>
      </w:r>
      <w:proofErr w:type="gramEnd"/>
      <w:r>
        <w:t xml:space="preserve"> is it 100 micron PACS image?</w:t>
      </w:r>
    </w:p>
    <w:p w14:paraId="27EB855A" w14:textId="77777777" w:rsidR="00CA3590" w:rsidRDefault="00CA3590" w:rsidP="00CA3590">
      <w:r>
        <w:t xml:space="preserve">Assume a FIR template? </w:t>
      </w:r>
      <w:proofErr w:type="gramStart"/>
      <w:r>
        <w:t>formula</w:t>
      </w:r>
      <w:proofErr w:type="gramEnd"/>
      <w:r>
        <w:t xml:space="preserve">? This needs to be clearly stated and elaborated. </w:t>
      </w:r>
    </w:p>
    <w:p w14:paraId="11679242" w14:textId="77777777" w:rsidR="00CA3590" w:rsidRDefault="00CA3590" w:rsidP="00CA3590">
      <w:r>
        <w:t xml:space="preserve">I don’t see anywhere you talk about the flux priors. </w:t>
      </w:r>
      <w:proofErr w:type="gramStart"/>
      <w:r>
        <w:t>is</w:t>
      </w:r>
      <w:proofErr w:type="gramEnd"/>
      <w:r>
        <w:t xml:space="preserve"> it a flat top hat prior? </w:t>
      </w:r>
      <w:proofErr w:type="spellStart"/>
      <w:proofErr w:type="gramStart"/>
      <w:r>
        <w:t>gaussian</w:t>
      </w:r>
      <w:proofErr w:type="spellEnd"/>
      <w:proofErr w:type="gramEnd"/>
      <w:r>
        <w:t xml:space="preserve">? </w:t>
      </w:r>
      <w:proofErr w:type="gramStart"/>
      <w:r>
        <w:t>how</w:t>
      </w:r>
      <w:proofErr w:type="gramEnd"/>
      <w:r>
        <w:t xml:space="preserve"> large in </w:t>
      </w:r>
      <w:proofErr w:type="spellStart"/>
      <w:r>
        <w:t>dex</w:t>
      </w:r>
      <w:proofErr w:type="spellEnd"/>
      <w:r>
        <w:t xml:space="preserve"> are your flux priors. </w:t>
      </w:r>
    </w:p>
    <w:p w14:paraId="4D62A92B" w14:textId="77777777" w:rsidR="00CA3590" w:rsidRDefault="00CA3590" w:rsidP="00CA3590"/>
    <w:p w14:paraId="5D00C37E" w14:textId="77777777" w:rsidR="00A72F10" w:rsidRPr="0061237C" w:rsidRDefault="00A72F10" w:rsidP="00CA3590">
      <w:pPr>
        <w:rPr>
          <w:color w:val="1F497D" w:themeColor="text2"/>
        </w:rPr>
      </w:pPr>
      <w:r w:rsidRPr="0061237C">
        <w:rPr>
          <w:color w:val="1F497D" w:themeColor="text2"/>
        </w:rPr>
        <w:t xml:space="preserve">We talk about flux priors </w:t>
      </w:r>
      <w:r w:rsidR="00F76D82">
        <w:rPr>
          <w:color w:val="1F497D" w:themeColor="text2"/>
        </w:rPr>
        <w:t>in the D</w:t>
      </w:r>
      <w:r w:rsidR="0061237C" w:rsidRPr="0061237C">
        <w:rPr>
          <w:color w:val="1F497D" w:themeColor="text2"/>
        </w:rPr>
        <w:t>iscussion.</w:t>
      </w:r>
      <w:r w:rsidR="00D63223">
        <w:rPr>
          <w:color w:val="1F497D" w:themeColor="text2"/>
        </w:rPr>
        <w:t xml:space="preserve"> It is</w:t>
      </w:r>
      <w:r w:rsidR="0061237C">
        <w:rPr>
          <w:color w:val="1F497D" w:themeColor="text2"/>
        </w:rPr>
        <w:t xml:space="preserve"> uniform with, upper bound of 1000mJy and lower bound of 0.01mJy</w:t>
      </w:r>
      <w:r w:rsidR="003F1FB1">
        <w:rPr>
          <w:color w:val="1F497D" w:themeColor="text2"/>
        </w:rPr>
        <w:t>, however we have added an add</w:t>
      </w:r>
      <w:r w:rsidR="002F0554">
        <w:rPr>
          <w:color w:val="1F497D" w:themeColor="text2"/>
        </w:rPr>
        <w:t xml:space="preserve">itional sentence in section 2.1 </w:t>
      </w:r>
      <w:r w:rsidR="00C02DEF">
        <w:rPr>
          <w:color w:val="1F497D" w:themeColor="text2"/>
        </w:rPr>
        <w:t xml:space="preserve">after equation 5 </w:t>
      </w:r>
      <w:r w:rsidR="002F0554">
        <w:rPr>
          <w:color w:val="1F497D" w:themeColor="text2"/>
        </w:rPr>
        <w:t>to clarify our flux prior.</w:t>
      </w:r>
    </w:p>
    <w:p w14:paraId="01588FB2" w14:textId="77777777" w:rsidR="00A72F10" w:rsidRDefault="00A72F10" w:rsidP="00CA3590"/>
    <w:p w14:paraId="3D8D47C0" w14:textId="77777777" w:rsidR="00CA3590" w:rsidRDefault="00CA3590" w:rsidP="00CA3590">
      <w:r>
        <w:t xml:space="preserve">5) How deep can you probe with your technique below the confusion noise limit? </w:t>
      </w:r>
      <w:proofErr w:type="gramStart"/>
      <w:r>
        <w:t>indicate</w:t>
      </w:r>
      <w:proofErr w:type="gramEnd"/>
      <w:r>
        <w:t xml:space="preserve"> the number in </w:t>
      </w:r>
      <w:proofErr w:type="spellStart"/>
      <w:r>
        <w:t>mJy</w:t>
      </w:r>
      <w:proofErr w:type="spellEnd"/>
      <w:r>
        <w:t>.</w:t>
      </w:r>
    </w:p>
    <w:p w14:paraId="70067168" w14:textId="77777777" w:rsidR="00CA3590" w:rsidRDefault="00CA3590" w:rsidP="00CA3590">
      <w:proofErr w:type="gramStart"/>
      <w:r>
        <w:t>you</w:t>
      </w:r>
      <w:proofErr w:type="gramEnd"/>
      <w:r>
        <w:t xml:space="preserve"> can define a criteria for detection, and see how faint you can probe to claim detection.</w:t>
      </w:r>
    </w:p>
    <w:p w14:paraId="42399439" w14:textId="77777777" w:rsidR="0061237C" w:rsidRDefault="0061237C" w:rsidP="00CA3590"/>
    <w:p w14:paraId="35F828D9" w14:textId="77777777" w:rsidR="00CA3590" w:rsidRDefault="003F1FB1" w:rsidP="00CA3590">
      <w:pPr>
        <w:rPr>
          <w:color w:val="1F497D" w:themeColor="text2"/>
        </w:rPr>
      </w:pPr>
      <w:r>
        <w:rPr>
          <w:color w:val="1F497D" w:themeColor="text2"/>
        </w:rPr>
        <w:t xml:space="preserve">As we get the full posterior out, the posterior could be used for the </w:t>
      </w:r>
      <w:r w:rsidR="00C24C64">
        <w:rPr>
          <w:color w:val="1F497D" w:themeColor="text2"/>
        </w:rPr>
        <w:t xml:space="preserve">very faintest sources. </w:t>
      </w:r>
      <w:r w:rsidR="00A43EA6">
        <w:rPr>
          <w:color w:val="1F497D" w:themeColor="text2"/>
        </w:rPr>
        <w:t>However, w</w:t>
      </w:r>
      <w:r w:rsidR="00C24C64">
        <w:rPr>
          <w:color w:val="1F497D" w:themeColor="text2"/>
        </w:rPr>
        <w:t>hen the posterior begins to approximate a Gaussian distribution, this indicates the data has enough p</w:t>
      </w:r>
      <w:r w:rsidR="00C02DEF">
        <w:rPr>
          <w:color w:val="1F497D" w:themeColor="text2"/>
        </w:rPr>
        <w:t xml:space="preserve">ower to constrain the model </w:t>
      </w:r>
      <w:proofErr w:type="gramStart"/>
      <w:r w:rsidR="00C02DEF">
        <w:rPr>
          <w:color w:val="1F497D" w:themeColor="text2"/>
        </w:rPr>
        <w:t xml:space="preserve">to </w:t>
      </w:r>
      <w:r w:rsidR="00C24C64">
        <w:rPr>
          <w:color w:val="1F497D" w:themeColor="text2"/>
        </w:rPr>
        <w:t xml:space="preserve"> </w:t>
      </w:r>
      <w:r w:rsidR="00A43EA6">
        <w:rPr>
          <w:color w:val="1F497D" w:themeColor="text2"/>
        </w:rPr>
        <w:t>what</w:t>
      </w:r>
      <w:proofErr w:type="gramEnd"/>
      <w:r w:rsidR="00A43EA6">
        <w:rPr>
          <w:color w:val="1F497D" w:themeColor="text2"/>
        </w:rPr>
        <w:t xml:space="preserve"> is </w:t>
      </w:r>
      <w:r w:rsidR="00C24C64">
        <w:rPr>
          <w:color w:val="1F497D" w:themeColor="text2"/>
        </w:rPr>
        <w:t>typical</w:t>
      </w:r>
      <w:r w:rsidR="00A43EA6">
        <w:rPr>
          <w:color w:val="1F497D" w:themeColor="text2"/>
        </w:rPr>
        <w:t xml:space="preserve">ly described as a </w:t>
      </w:r>
      <w:r w:rsidR="00C24C64">
        <w:rPr>
          <w:color w:val="1F497D" w:themeColor="text2"/>
        </w:rPr>
        <w:t>detection</w:t>
      </w:r>
      <w:r w:rsidR="00A43EA6">
        <w:rPr>
          <w:color w:val="1F497D" w:themeColor="text2"/>
        </w:rPr>
        <w:t>. We have added a section in the paper and an additional figure to describe this in more detail.</w:t>
      </w:r>
    </w:p>
    <w:p w14:paraId="0C43D404" w14:textId="77777777" w:rsidR="00A43EA6" w:rsidRDefault="00A43EA6" w:rsidP="00CA3590"/>
    <w:p w14:paraId="2129665C" w14:textId="77777777" w:rsidR="00CA3590" w:rsidRDefault="00CA3590" w:rsidP="00CA3590">
      <w:r>
        <w:t>6) Do stacking on your sources at SPIRE bands for different classes of galaxies (cut based on mass, redshift or SFR),</w:t>
      </w:r>
    </w:p>
    <w:p w14:paraId="4C48A725" w14:textId="77777777" w:rsidR="00CA3590" w:rsidRDefault="00CA3590" w:rsidP="00CA3590">
      <w:proofErr w:type="gramStart"/>
      <w:r>
        <w:t>and</w:t>
      </w:r>
      <w:proofErr w:type="gramEnd"/>
      <w:r>
        <w:t xml:space="preserve"> compare it with what you get from the median or mean of the same sample where you have individual detections for.</w:t>
      </w:r>
    </w:p>
    <w:p w14:paraId="1A411A79" w14:textId="77777777" w:rsidR="00CA3590" w:rsidRDefault="00CA3590" w:rsidP="00CA3590">
      <w:r>
        <w:t xml:space="preserve">This is a crucial thing to do. Doing stacking on the simulated images is easy and this is a big motivation to try to convince people that it is worth to detect individual sources. </w:t>
      </w:r>
    </w:p>
    <w:p w14:paraId="4EA15A3D" w14:textId="77777777" w:rsidR="006D1A7E" w:rsidRDefault="006D1A7E" w:rsidP="00CA3590"/>
    <w:p w14:paraId="1F0FBE8A" w14:textId="77777777" w:rsidR="006D1A7E" w:rsidRPr="0071106A" w:rsidRDefault="00A43EA6" w:rsidP="00CA3590">
      <w:pPr>
        <w:rPr>
          <w:color w:val="1F497D" w:themeColor="text2"/>
        </w:rPr>
      </w:pPr>
      <w:r>
        <w:rPr>
          <w:color w:val="1F497D" w:themeColor="text2"/>
        </w:rPr>
        <w:t>We appreciate the concern from the referee about demonstrating how faint our method can go. Following your suggestion about stacking, we h</w:t>
      </w:r>
      <w:r w:rsidR="006D1A7E" w:rsidRPr="0071106A">
        <w:rPr>
          <w:color w:val="1F497D" w:themeColor="text2"/>
        </w:rPr>
        <w:t xml:space="preserve">ave divided simulated catalogue by Stellar Mass and redshift and carried out a naïve stack on each bin. For sources that have a flux greater </w:t>
      </w:r>
      <w:r>
        <w:rPr>
          <w:color w:val="1F497D" w:themeColor="text2"/>
        </w:rPr>
        <w:t xml:space="preserve">than ~ 4mJy, XID+ performs </w:t>
      </w:r>
      <w:r w:rsidR="006D1A7E" w:rsidRPr="0071106A">
        <w:rPr>
          <w:color w:val="1F497D" w:themeColor="text2"/>
        </w:rPr>
        <w:t>better than stacking.</w:t>
      </w:r>
      <w:r>
        <w:rPr>
          <w:color w:val="1F497D" w:themeColor="text2"/>
        </w:rPr>
        <w:t xml:space="preserve"> We note that this 4mJy level is about the level the posterior of sources begin to tend to a Gaussian (as described in response to question 5)</w:t>
      </w:r>
    </w:p>
    <w:p w14:paraId="3A0D6895" w14:textId="77777777" w:rsidR="00CA3590" w:rsidRDefault="00CA3590" w:rsidP="00CA3590"/>
    <w:p w14:paraId="2F71FBAA" w14:textId="77777777" w:rsidR="00CA3590" w:rsidRDefault="00CA3590" w:rsidP="00CA3590">
      <w:r>
        <w:t xml:space="preserve">7) Where is Appendix A? </w:t>
      </w:r>
      <w:proofErr w:type="gramStart"/>
      <w:r>
        <w:t>you</w:t>
      </w:r>
      <w:proofErr w:type="gramEnd"/>
      <w:r>
        <w:t xml:space="preserve"> say you describe Stan in more details there, but there is no Appendix A. </w:t>
      </w:r>
    </w:p>
    <w:p w14:paraId="42D072F0" w14:textId="77777777" w:rsidR="00A43EA6" w:rsidRDefault="00A43EA6" w:rsidP="00CA3590"/>
    <w:p w14:paraId="51D63448" w14:textId="77777777" w:rsidR="00A43EA6" w:rsidRPr="00A43EA6" w:rsidRDefault="00A43EA6" w:rsidP="00CA3590">
      <w:pPr>
        <w:rPr>
          <w:color w:val="1F497D" w:themeColor="text2"/>
        </w:rPr>
      </w:pPr>
      <w:r w:rsidRPr="00A43EA6">
        <w:rPr>
          <w:color w:val="1F497D" w:themeColor="text2"/>
        </w:rPr>
        <w:t xml:space="preserve">This was a latex </w:t>
      </w:r>
      <w:proofErr w:type="gramStart"/>
      <w:r w:rsidRPr="00A43EA6">
        <w:rPr>
          <w:color w:val="1F497D" w:themeColor="text2"/>
        </w:rPr>
        <w:t>error which</w:t>
      </w:r>
      <w:proofErr w:type="gramEnd"/>
      <w:r w:rsidRPr="00A43EA6">
        <w:rPr>
          <w:color w:val="1F497D" w:themeColor="text2"/>
        </w:rPr>
        <w:t xml:space="preserve"> now sorted. Our Stan </w:t>
      </w:r>
      <w:r w:rsidR="00837533" w:rsidRPr="00A43EA6">
        <w:rPr>
          <w:color w:val="1F497D" w:themeColor="text2"/>
        </w:rPr>
        <w:t>probabilistic</w:t>
      </w:r>
      <w:r w:rsidRPr="00A43EA6">
        <w:rPr>
          <w:color w:val="1F497D" w:themeColor="text2"/>
        </w:rPr>
        <w:t xml:space="preserve"> model is now included as an appendix.</w:t>
      </w:r>
    </w:p>
    <w:p w14:paraId="21A098DB" w14:textId="77777777" w:rsidR="00CA3590" w:rsidRDefault="00CA3590" w:rsidP="00CA3590"/>
    <w:p w14:paraId="2914D636" w14:textId="77777777" w:rsidR="00CA3590" w:rsidRDefault="00CA3590" w:rsidP="00CA3590">
      <w:r>
        <w:t xml:space="preserve">8) What is the dimensionality of your problem for each segmented map by </w:t>
      </w:r>
      <w:proofErr w:type="spellStart"/>
      <w:r>
        <w:t>HEALPix</w:t>
      </w:r>
      <w:proofErr w:type="spellEnd"/>
      <w:r>
        <w:t>? How many sources on average are you fitting in one segmented map?</w:t>
      </w:r>
    </w:p>
    <w:p w14:paraId="1F6AA87D" w14:textId="55B28A99" w:rsidR="00CA3590" w:rsidRDefault="00C65071" w:rsidP="00CA3590">
      <w:r>
        <w:t xml:space="preserve"> </w:t>
      </w:r>
    </w:p>
    <w:p w14:paraId="2FA101D7" w14:textId="1A67E5B1" w:rsidR="00F02719" w:rsidRPr="00542049" w:rsidRDefault="00542049" w:rsidP="00CA3590">
      <w:pPr>
        <w:rPr>
          <w:color w:val="1F497D" w:themeColor="text2"/>
        </w:rPr>
      </w:pPr>
      <w:r w:rsidRPr="00542049">
        <w:rPr>
          <w:color w:val="1F497D" w:themeColor="text2"/>
        </w:rPr>
        <w:t xml:space="preserve">For a </w:t>
      </w:r>
      <w:proofErr w:type="spellStart"/>
      <w:r w:rsidRPr="00542049">
        <w:rPr>
          <w:color w:val="1F497D" w:themeColor="text2"/>
        </w:rPr>
        <w:t>HEALPix</w:t>
      </w:r>
      <w:proofErr w:type="spellEnd"/>
      <w:r w:rsidRPr="00542049">
        <w:rPr>
          <w:color w:val="1F497D" w:themeColor="text2"/>
        </w:rPr>
        <w:t xml:space="preserve"> tile at order 9, we are fitting over 600 sources on average to ~10,500 pixels at 250 microns, ~ 5500 pixels at 350 microns and ~ 2500 pixels at 500 microns.  That means we are fitting over 1800 parameters simultaneously since we fitting the three SPIRE fluxes for each source and a global background and confusion noise for each SPIRE band. </w:t>
      </w:r>
      <w:r w:rsidR="009E062A">
        <w:rPr>
          <w:color w:val="1F497D" w:themeColor="text2"/>
        </w:rPr>
        <w:t xml:space="preserve"> We have added a paragraph to the text to give an example.</w:t>
      </w:r>
    </w:p>
    <w:p w14:paraId="3ED392C6" w14:textId="77777777" w:rsidR="00C65071" w:rsidRDefault="00C65071" w:rsidP="00CA3590"/>
    <w:p w14:paraId="59CE9934" w14:textId="77777777" w:rsidR="0071106A" w:rsidRDefault="0071106A" w:rsidP="00CA3590"/>
    <w:p w14:paraId="65D838E7" w14:textId="77777777" w:rsidR="00CA3590" w:rsidRDefault="00CA3590" w:rsidP="00CA3590">
      <w:proofErr w:type="gramStart"/>
      <w:r>
        <w:t>9)In</w:t>
      </w:r>
      <w:proofErr w:type="gramEnd"/>
      <w:r>
        <w:t xml:space="preserve"> Figure 2, all the lines are dashed, the middle one should be solid according to the caption.</w:t>
      </w:r>
    </w:p>
    <w:p w14:paraId="330BEE07" w14:textId="77777777" w:rsidR="00CA3590" w:rsidRDefault="00CA3590" w:rsidP="00CA3590"/>
    <w:p w14:paraId="6BB762E6" w14:textId="77777777" w:rsidR="000035F2" w:rsidRPr="000035F2" w:rsidRDefault="000035F2" w:rsidP="00CA3590">
      <w:pPr>
        <w:rPr>
          <w:color w:val="1F497D" w:themeColor="text2"/>
        </w:rPr>
      </w:pPr>
      <w:r w:rsidRPr="000035F2">
        <w:rPr>
          <w:color w:val="1F497D" w:themeColor="text2"/>
        </w:rPr>
        <w:t>Caption for Figure 2 has been corrected (and for Figures 3 and 4)</w:t>
      </w:r>
    </w:p>
    <w:p w14:paraId="755A0205" w14:textId="77777777" w:rsidR="000035F2" w:rsidRDefault="000035F2" w:rsidP="00CA3590"/>
    <w:p w14:paraId="190C6C62" w14:textId="77777777" w:rsidR="00CA3590" w:rsidRDefault="00CA3590" w:rsidP="00CA3590">
      <w:r>
        <w:t>10) In Figure 3, what is the reason behind the under-prediction? Is it because you are over predicting the confusion noise?</w:t>
      </w:r>
    </w:p>
    <w:p w14:paraId="0CA6BB1B" w14:textId="77777777" w:rsidR="00CA3590" w:rsidRDefault="00CA3590" w:rsidP="00CA3590">
      <w:proofErr w:type="gramStart"/>
      <w:r>
        <w:t>can</w:t>
      </w:r>
      <w:proofErr w:type="gramEnd"/>
      <w:r>
        <w:t xml:space="preserve"> you relax the assumption that \</w:t>
      </w:r>
      <w:proofErr w:type="spellStart"/>
      <w:r>
        <w:t>simga_confusion</w:t>
      </w:r>
      <w:proofErr w:type="spellEnd"/>
      <w:r>
        <w:t xml:space="preserve"> is constant across all the image and instead assuming it follows a normal distribution? </w:t>
      </w:r>
      <w:proofErr w:type="gramStart"/>
      <w:r>
        <w:t>would</w:t>
      </w:r>
      <w:proofErr w:type="gramEnd"/>
      <w:r>
        <w:t xml:space="preserve"> that </w:t>
      </w:r>
      <w:proofErr w:type="spellStart"/>
      <w:r>
        <w:t>help?Are</w:t>
      </w:r>
      <w:proofErr w:type="spellEnd"/>
      <w:r>
        <w:t xml:space="preserve"> you fitting \</w:t>
      </w:r>
      <w:proofErr w:type="spellStart"/>
      <w:r>
        <w:t>sigma_conf</w:t>
      </w:r>
      <w:proofErr w:type="spellEnd"/>
      <w:r>
        <w:t xml:space="preserve">? </w:t>
      </w:r>
    </w:p>
    <w:p w14:paraId="3D7BF32A" w14:textId="77777777" w:rsidR="00C65071" w:rsidRDefault="00C65071" w:rsidP="00CA3590"/>
    <w:p w14:paraId="572C5518" w14:textId="1FD40C97" w:rsidR="00C65071" w:rsidRDefault="00C65071" w:rsidP="00CA3590">
      <w:pPr>
        <w:rPr>
          <w:color w:val="1F497D" w:themeColor="text2"/>
        </w:rPr>
      </w:pPr>
      <w:r w:rsidRPr="00CF2AE6">
        <w:rPr>
          <w:color w:val="1F497D" w:themeColor="text2"/>
        </w:rPr>
        <w:t>We have i</w:t>
      </w:r>
      <w:r w:rsidR="00CF2AE6">
        <w:rPr>
          <w:color w:val="1F497D" w:themeColor="text2"/>
        </w:rPr>
        <w:t xml:space="preserve">nvestigated this by looking at background and </w:t>
      </w:r>
      <w:r w:rsidR="00CF2AE6" w:rsidRPr="00CF2AE6">
        <w:rPr>
          <w:color w:val="1F497D" w:themeColor="text2"/>
        </w:rPr>
        <w:t>confusion noise estimate and believe it is due to us ignoring the correlation associated with confusion noise. \</w:t>
      </w:r>
      <w:proofErr w:type="spellStart"/>
      <w:r w:rsidR="00CF2AE6" w:rsidRPr="00CF2AE6">
        <w:rPr>
          <w:color w:val="1F497D" w:themeColor="text2"/>
        </w:rPr>
        <w:t>Sigma_conf</w:t>
      </w:r>
      <w:proofErr w:type="spellEnd"/>
      <w:r w:rsidR="00CF2AE6" w:rsidRPr="00CF2AE6">
        <w:rPr>
          <w:color w:val="1F497D" w:themeColor="text2"/>
        </w:rPr>
        <w:t xml:space="preserve"> is being fitted at the same time, and is assumed to be global across the tile. Fitting individual \</w:t>
      </w:r>
      <w:proofErr w:type="spellStart"/>
      <w:r w:rsidR="00CF2AE6" w:rsidRPr="00CF2AE6">
        <w:rPr>
          <w:color w:val="1F497D" w:themeColor="text2"/>
        </w:rPr>
        <w:t>sigma_conf</w:t>
      </w:r>
      <w:proofErr w:type="spellEnd"/>
      <w:r w:rsidR="00CF2AE6" w:rsidRPr="00CF2AE6">
        <w:rPr>
          <w:color w:val="1F497D" w:themeColor="text2"/>
        </w:rPr>
        <w:t xml:space="preserve"> to each pixel would </w:t>
      </w:r>
      <w:proofErr w:type="gramStart"/>
      <w:r w:rsidR="00CF2AE6" w:rsidRPr="00CF2AE6">
        <w:rPr>
          <w:color w:val="1F497D" w:themeColor="text2"/>
        </w:rPr>
        <w:t>require</w:t>
      </w:r>
      <w:proofErr w:type="gramEnd"/>
      <w:r w:rsidR="00CF2AE6" w:rsidRPr="00CF2AE6">
        <w:rPr>
          <w:color w:val="1F497D" w:themeColor="text2"/>
        </w:rPr>
        <w:t xml:space="preserve"> as many parameters as there are pixels and ther</w:t>
      </w:r>
      <w:r w:rsidR="00BF5026">
        <w:rPr>
          <w:color w:val="1F497D" w:themeColor="text2"/>
        </w:rPr>
        <w:t>e</w:t>
      </w:r>
      <w:r w:rsidR="00CF2AE6" w:rsidRPr="00CF2AE6">
        <w:rPr>
          <w:color w:val="1F497D" w:themeColor="text2"/>
        </w:rPr>
        <w:t xml:space="preserve">by drastically increasing the computational problem. </w:t>
      </w:r>
    </w:p>
    <w:p w14:paraId="1DEF3A35" w14:textId="77777777" w:rsidR="00CF2AE6" w:rsidRDefault="00CF2AE6" w:rsidP="00CA3590">
      <w:pPr>
        <w:rPr>
          <w:color w:val="1F497D" w:themeColor="text2"/>
        </w:rPr>
      </w:pPr>
    </w:p>
    <w:p w14:paraId="7D98D226" w14:textId="56D478AE" w:rsidR="00CF2AE6" w:rsidRDefault="00CF2AE6" w:rsidP="00CA3590">
      <w:pPr>
        <w:rPr>
          <w:color w:val="1F497D" w:themeColor="text2"/>
        </w:rPr>
      </w:pPr>
      <w:r>
        <w:rPr>
          <w:color w:val="1F497D" w:themeColor="text2"/>
        </w:rPr>
        <w:t xml:space="preserve">As Stan develops more sophisticated inference algorithms, we will re-visit whether we can add the correlation component to confusion noise in latter versions of the code. </w:t>
      </w:r>
    </w:p>
    <w:p w14:paraId="68C419AD" w14:textId="77777777" w:rsidR="00CF2AE6" w:rsidRDefault="00CF2AE6" w:rsidP="00CA3590">
      <w:pPr>
        <w:rPr>
          <w:color w:val="1F497D" w:themeColor="text2"/>
        </w:rPr>
      </w:pPr>
    </w:p>
    <w:p w14:paraId="4619E1FB" w14:textId="69FF35BE" w:rsidR="00CF2AE6" w:rsidRPr="00CF2AE6" w:rsidRDefault="00CF2AE6" w:rsidP="00CA3590">
      <w:pPr>
        <w:rPr>
          <w:color w:val="1F497D" w:themeColor="text2"/>
        </w:rPr>
      </w:pPr>
      <w:r>
        <w:rPr>
          <w:color w:val="1F497D" w:themeColor="text2"/>
        </w:rPr>
        <w:t>We note that DESPHOT also underestimates the flux, but to a greater extent.</w:t>
      </w:r>
    </w:p>
    <w:p w14:paraId="20AF22E7" w14:textId="77777777" w:rsidR="00CA3590" w:rsidRDefault="00CA3590" w:rsidP="00CA3590"/>
    <w:p w14:paraId="3073682B" w14:textId="77777777" w:rsidR="00E40BA3" w:rsidRDefault="00CA3590" w:rsidP="00CA3590">
      <w:r>
        <w:t xml:space="preserve">11) </w:t>
      </w:r>
      <w:proofErr w:type="gramStart"/>
      <w:r>
        <w:t>in</w:t>
      </w:r>
      <w:proofErr w:type="gramEnd"/>
      <w:r>
        <w:t xml:space="preserve"> Figure 4: three points need to be clarified: </w:t>
      </w:r>
    </w:p>
    <w:p w14:paraId="79DABDF9" w14:textId="56701170" w:rsidR="00CA3590" w:rsidRDefault="00CA3590" w:rsidP="00CA3590">
      <w:r>
        <w:t xml:space="preserve">1) </w:t>
      </w:r>
      <w:proofErr w:type="gramStart"/>
      <w:r>
        <w:t>you</w:t>
      </w:r>
      <w:proofErr w:type="gramEnd"/>
      <w:r>
        <w:t xml:space="preserve"> mention at fluxes less than 25 </w:t>
      </w:r>
      <w:proofErr w:type="spellStart"/>
      <w:r>
        <w:t>mJy</w:t>
      </w:r>
      <w:proofErr w:type="spellEnd"/>
      <w:r>
        <w:t xml:space="preserve"> the Z score is distributed around 0 with width of 1 and I can not read this from the subplot (a) which corresponds to the</w:t>
      </w:r>
    </w:p>
    <w:p w14:paraId="57B6F34A" w14:textId="77777777" w:rsidR="00CA3590" w:rsidRDefault="00CA3590" w:rsidP="00CA3590">
      <w:proofErr w:type="gramStart"/>
      <w:r>
        <w:t>250 micron</w:t>
      </w:r>
      <w:proofErr w:type="gramEnd"/>
      <w:r>
        <w:t xml:space="preserve"> image. Sounds like the flux you should quote for that is 2 </w:t>
      </w:r>
      <w:proofErr w:type="spellStart"/>
      <w:r>
        <w:t>mJy</w:t>
      </w:r>
      <w:proofErr w:type="spellEnd"/>
      <w:r>
        <w:t xml:space="preserve"> not 25 </w:t>
      </w:r>
      <w:proofErr w:type="spellStart"/>
      <w:r>
        <w:t>mJy</w:t>
      </w:r>
      <w:proofErr w:type="spellEnd"/>
      <w:r>
        <w:t xml:space="preserve">. </w:t>
      </w:r>
    </w:p>
    <w:p w14:paraId="3D9B2462" w14:textId="77777777" w:rsidR="00BC4F69" w:rsidRDefault="00BC4F69" w:rsidP="00CA3590"/>
    <w:p w14:paraId="03CF8B16" w14:textId="6730B71F" w:rsidR="00BC4F69" w:rsidRPr="00BC4F69" w:rsidRDefault="00BC4F69" w:rsidP="00CA3590">
      <w:pPr>
        <w:rPr>
          <w:color w:val="1F497D" w:themeColor="text2"/>
        </w:rPr>
      </w:pPr>
      <w:r w:rsidRPr="00BC4F69">
        <w:rPr>
          <w:color w:val="1F497D" w:themeColor="text2"/>
        </w:rPr>
        <w:t>We were perhaps to</w:t>
      </w:r>
      <w:r>
        <w:rPr>
          <w:color w:val="1F497D" w:themeColor="text2"/>
        </w:rPr>
        <w:t>o</w:t>
      </w:r>
      <w:r w:rsidRPr="00BC4F69">
        <w:rPr>
          <w:color w:val="1F497D" w:themeColor="text2"/>
        </w:rPr>
        <w:t xml:space="preserve"> optimistic in our interpretation of Figure 4, and have changed the </w:t>
      </w:r>
      <w:r>
        <w:rPr>
          <w:color w:val="1F497D" w:themeColor="text2"/>
        </w:rPr>
        <w:t xml:space="preserve">wording in the </w:t>
      </w:r>
      <w:r w:rsidRPr="00BC4F69">
        <w:rPr>
          <w:color w:val="1F497D" w:themeColor="text2"/>
        </w:rPr>
        <w:t>text</w:t>
      </w:r>
      <w:r>
        <w:rPr>
          <w:color w:val="1F497D" w:themeColor="text2"/>
        </w:rPr>
        <w:t xml:space="preserve"> appropriately</w:t>
      </w:r>
      <w:r w:rsidRPr="00BC4F69">
        <w:rPr>
          <w:color w:val="1F497D" w:themeColor="text2"/>
        </w:rPr>
        <w:t>. The distri</w:t>
      </w:r>
      <w:r>
        <w:rPr>
          <w:color w:val="1F497D" w:themeColor="text2"/>
        </w:rPr>
        <w:t>bution is close to zero, though</w:t>
      </w:r>
      <w:r w:rsidRPr="00BC4F69">
        <w:rPr>
          <w:color w:val="1F497D" w:themeColor="text2"/>
        </w:rPr>
        <w:t xml:space="preserve"> slightly above </w:t>
      </w:r>
      <w:r>
        <w:rPr>
          <w:color w:val="1F497D" w:themeColor="text2"/>
        </w:rPr>
        <w:t>due to</w:t>
      </w:r>
      <w:r w:rsidRPr="00BC4F69">
        <w:rPr>
          <w:color w:val="1F497D" w:themeColor="text2"/>
        </w:rPr>
        <w:t xml:space="preserve"> the flux being underestimated. Above 25 </w:t>
      </w:r>
      <w:proofErr w:type="spellStart"/>
      <w:r w:rsidRPr="00BC4F69">
        <w:rPr>
          <w:color w:val="1F497D" w:themeColor="text2"/>
        </w:rPr>
        <w:t>mJy</w:t>
      </w:r>
      <w:proofErr w:type="spellEnd"/>
      <w:r w:rsidRPr="00BC4F69">
        <w:rPr>
          <w:color w:val="1F497D" w:themeColor="text2"/>
        </w:rPr>
        <w:t xml:space="preserve">, the distribution appears to be over 1 sigma away. </w:t>
      </w:r>
    </w:p>
    <w:p w14:paraId="4C178968" w14:textId="77777777" w:rsidR="00BC4F69" w:rsidRDefault="00BC4F69" w:rsidP="00CA3590"/>
    <w:p w14:paraId="20A04536" w14:textId="77777777" w:rsidR="00CA3590" w:rsidRDefault="00CA3590" w:rsidP="00CA3590">
      <w:r>
        <w:t xml:space="preserve">2) </w:t>
      </w:r>
      <w:proofErr w:type="gramStart"/>
      <w:r>
        <w:t>why</w:t>
      </w:r>
      <w:proofErr w:type="gramEnd"/>
      <w:r>
        <w:t xml:space="preserve"> do we see a drastic change in the Z score for the 500 micron image? </w:t>
      </w:r>
      <w:proofErr w:type="gramStart"/>
      <w:r>
        <w:t>it</w:t>
      </w:r>
      <w:proofErr w:type="gramEnd"/>
      <w:r>
        <w:t xml:space="preserve"> drops at the highest flux </w:t>
      </w:r>
      <w:proofErr w:type="spellStart"/>
      <w:r>
        <w:t>bin.Discuss</w:t>
      </w:r>
      <w:proofErr w:type="spellEnd"/>
      <w:r>
        <w:t xml:space="preserve"> and explain this in detail. </w:t>
      </w:r>
    </w:p>
    <w:p w14:paraId="52EE1932" w14:textId="77777777" w:rsidR="00BC4F69" w:rsidRDefault="00BC4F69" w:rsidP="00CA3590"/>
    <w:p w14:paraId="613B28FA" w14:textId="1724D73C" w:rsidR="005D2B71" w:rsidRPr="005D2B71" w:rsidRDefault="00BC4F69" w:rsidP="00CA3590">
      <w:pPr>
        <w:rPr>
          <w:color w:val="1F497D" w:themeColor="text2"/>
        </w:rPr>
      </w:pPr>
      <w:r w:rsidRPr="005D2B71">
        <w:rPr>
          <w:color w:val="1F497D" w:themeColor="text2"/>
        </w:rPr>
        <w:t xml:space="preserve">There are </w:t>
      </w:r>
      <w:r w:rsidR="005D2B71" w:rsidRPr="005D2B71">
        <w:rPr>
          <w:color w:val="1F497D" w:themeColor="text2"/>
        </w:rPr>
        <w:t>only 4 sources</w:t>
      </w:r>
      <w:r w:rsidRPr="005D2B71">
        <w:rPr>
          <w:color w:val="1F497D" w:themeColor="text2"/>
        </w:rPr>
        <w:t xml:space="preserve"> in the highest flux bin for 500 microns and so the drop isn’t significant</w:t>
      </w:r>
      <w:r w:rsidR="005D2B71" w:rsidRPr="005D2B71">
        <w:rPr>
          <w:color w:val="1F497D" w:themeColor="text2"/>
        </w:rPr>
        <w:t>.</w:t>
      </w:r>
    </w:p>
    <w:p w14:paraId="53163CBC" w14:textId="77777777" w:rsidR="005D2B71" w:rsidRDefault="005D2B71" w:rsidP="00CA3590"/>
    <w:p w14:paraId="3F8BEE9A" w14:textId="77777777" w:rsidR="00CA3590" w:rsidRDefault="00CA3590" w:rsidP="00CA3590">
      <w:r>
        <w:t xml:space="preserve">3) Why is the </w:t>
      </w:r>
      <w:proofErr w:type="gramStart"/>
      <w:r>
        <w:t>z-score</w:t>
      </w:r>
      <w:proofErr w:type="gramEnd"/>
      <w:r>
        <w:t xml:space="preserve"> bad at the bright end? </w:t>
      </w:r>
      <w:proofErr w:type="gramStart"/>
      <w:r>
        <w:t>it</w:t>
      </w:r>
      <w:proofErr w:type="gramEnd"/>
      <w:r>
        <w:t xml:space="preserve"> means your error estimate is too narrow for bright ones. Why is that?</w:t>
      </w:r>
    </w:p>
    <w:p w14:paraId="7B61D197" w14:textId="77777777" w:rsidR="005D2B71" w:rsidRDefault="005D2B71" w:rsidP="00CA3590"/>
    <w:p w14:paraId="72B281EB" w14:textId="153DD717" w:rsidR="005D2B71" w:rsidRPr="005D2B71" w:rsidRDefault="005D2B71" w:rsidP="00CA3590">
      <w:pPr>
        <w:rPr>
          <w:color w:val="1F497D" w:themeColor="text2"/>
        </w:rPr>
      </w:pPr>
      <w:r w:rsidRPr="005D2B71">
        <w:rPr>
          <w:color w:val="1F497D" w:themeColor="text2"/>
        </w:rPr>
        <w:t xml:space="preserve">The probability distribution for the brightest sources is highly constrained (due to there being more </w:t>
      </w:r>
      <w:r>
        <w:rPr>
          <w:color w:val="1F497D" w:themeColor="text2"/>
        </w:rPr>
        <w:t xml:space="preserve">pixels </w:t>
      </w:r>
      <w:r w:rsidRPr="005D2B71">
        <w:rPr>
          <w:color w:val="1F497D" w:themeColor="text2"/>
        </w:rPr>
        <w:t xml:space="preserve">in which the </w:t>
      </w:r>
      <w:proofErr w:type="spellStart"/>
      <w:r w:rsidRPr="005D2B71">
        <w:rPr>
          <w:color w:val="1F497D" w:themeColor="text2"/>
        </w:rPr>
        <w:t>psf</w:t>
      </w:r>
      <w:proofErr w:type="spellEnd"/>
      <w:r w:rsidRPr="005D2B71">
        <w:rPr>
          <w:color w:val="1F497D" w:themeColor="text2"/>
        </w:rPr>
        <w:t xml:space="preserve"> can be accurately fitted). Therefore the uncertainty will be smaller than that of fainter sources. This is why bright</w:t>
      </w:r>
      <w:r>
        <w:rPr>
          <w:color w:val="1F497D" w:themeColor="text2"/>
        </w:rPr>
        <w:t xml:space="preserve">er sources have higher z-scores despite the same flux accuracy. </w:t>
      </w:r>
    </w:p>
    <w:p w14:paraId="764D5672" w14:textId="77777777" w:rsidR="00CA3590" w:rsidRDefault="00CA3590" w:rsidP="00CA3590"/>
    <w:p w14:paraId="0FFA3EB7" w14:textId="77777777" w:rsidR="00CA3590" w:rsidRDefault="00CA3590" w:rsidP="00CA3590">
      <w:r>
        <w:t xml:space="preserve">12) Figure 6: Plot created with Foreman-Mackey et al. (2014). </w:t>
      </w:r>
      <w:proofErr w:type="gramStart"/>
      <w:r>
        <w:t>what</w:t>
      </w:r>
      <w:proofErr w:type="gramEnd"/>
      <w:r>
        <w:t xml:space="preserve"> does it mean? Needs explanation. </w:t>
      </w:r>
    </w:p>
    <w:p w14:paraId="0E44AA28" w14:textId="77777777" w:rsidR="000035F2" w:rsidRDefault="000035F2" w:rsidP="00CA3590"/>
    <w:p w14:paraId="7B40726E" w14:textId="77777777" w:rsidR="000035F2" w:rsidRPr="000035F2" w:rsidRDefault="000035F2" w:rsidP="00CA3590">
      <w:pPr>
        <w:rPr>
          <w:color w:val="1F497D" w:themeColor="text2"/>
        </w:rPr>
      </w:pPr>
      <w:r w:rsidRPr="000035F2">
        <w:rPr>
          <w:color w:val="1F497D" w:themeColor="text2"/>
        </w:rPr>
        <w:t xml:space="preserve">This refers to code, which asks to be cited as Foreman-Mackey et al. (2014), however we have </w:t>
      </w:r>
      <w:r w:rsidR="00347DCD">
        <w:rPr>
          <w:color w:val="1F497D" w:themeColor="text2"/>
        </w:rPr>
        <w:t>updated this figure with our own plotting routine in order to address the comments below.</w:t>
      </w:r>
    </w:p>
    <w:p w14:paraId="7272E51D" w14:textId="77777777" w:rsidR="00CA3590" w:rsidRDefault="00CA3590" w:rsidP="00CA3590"/>
    <w:p w14:paraId="3CCC6CD1" w14:textId="77777777" w:rsidR="00CA3590" w:rsidRDefault="00CA3590" w:rsidP="00CA3590">
      <w:r>
        <w:t>13) Figure 6: Show the image of the two sources to give visual impression of what is meant</w:t>
      </w:r>
    </w:p>
    <w:p w14:paraId="09775B55" w14:textId="77777777" w:rsidR="00CA3590" w:rsidRDefault="00CA3590" w:rsidP="00CA3590">
      <w:proofErr w:type="gramStart"/>
      <w:r>
        <w:t>to</w:t>
      </w:r>
      <w:proofErr w:type="gramEnd"/>
      <w:r>
        <w:t xml:space="preserve"> be 2” apart. </w:t>
      </w:r>
      <w:proofErr w:type="gramStart"/>
      <w:r>
        <w:t>you</w:t>
      </w:r>
      <w:proofErr w:type="gramEnd"/>
      <w:r>
        <w:t xml:space="preserve"> should explain in more detail what the three panels are. </w:t>
      </w:r>
      <w:proofErr w:type="gramStart"/>
      <w:r>
        <w:t>probably</w:t>
      </w:r>
      <w:proofErr w:type="gramEnd"/>
      <w:r>
        <w:t xml:space="preserve"> show the true fluxes with a red color to distinguish between the DESPHOT which is also shown in blue. </w:t>
      </w:r>
    </w:p>
    <w:p w14:paraId="42F77158" w14:textId="77777777" w:rsidR="00347DCD" w:rsidRDefault="00347DCD" w:rsidP="00CA3590"/>
    <w:p w14:paraId="29C40FEB" w14:textId="77777777" w:rsidR="00347DCD" w:rsidRPr="00347DCD" w:rsidRDefault="00347DCD" w:rsidP="00CA3590">
      <w:pPr>
        <w:rPr>
          <w:color w:val="1F497D" w:themeColor="text2"/>
        </w:rPr>
      </w:pPr>
      <w:r w:rsidRPr="00347DCD">
        <w:rPr>
          <w:color w:val="1F497D" w:themeColor="text2"/>
        </w:rPr>
        <w:t xml:space="preserve">We have updated the figure to include the </w:t>
      </w:r>
      <w:r w:rsidR="00702A9C" w:rsidRPr="00347DCD">
        <w:rPr>
          <w:color w:val="1F497D" w:themeColor="text2"/>
        </w:rPr>
        <w:t>aesthetic</w:t>
      </w:r>
      <w:r w:rsidRPr="00347DCD">
        <w:rPr>
          <w:color w:val="1F497D" w:themeColor="text2"/>
        </w:rPr>
        <w:t xml:space="preserve"> suggestions of the referee, including an inset of the map to illustrate where the sources are.</w:t>
      </w:r>
    </w:p>
    <w:p w14:paraId="61A360C4" w14:textId="77777777" w:rsidR="00CA3590" w:rsidRDefault="00CA3590" w:rsidP="00CA3590"/>
    <w:p w14:paraId="53C43A76" w14:textId="77777777" w:rsidR="00CA3590" w:rsidRDefault="00CA3590" w:rsidP="00CA3590">
      <w:r>
        <w:t xml:space="preserve">14) Is Figure 7 showing simulated data or the actual </w:t>
      </w:r>
      <w:proofErr w:type="spellStart"/>
      <w:r>
        <w:t>obs</w:t>
      </w:r>
      <w:proofErr w:type="spellEnd"/>
      <w:r>
        <w:t xml:space="preserve"> data? Could you plot both and compare? Could you also fit a line to dense part of the observed 2D density and over-plot </w:t>
      </w:r>
      <w:proofErr w:type="gramStart"/>
      <w:r>
        <w:t>it ?</w:t>
      </w:r>
      <w:proofErr w:type="gramEnd"/>
      <w:r>
        <w:t xml:space="preserve"> </w:t>
      </w:r>
    </w:p>
    <w:p w14:paraId="2A0392FE" w14:textId="77777777" w:rsidR="00E14058" w:rsidRDefault="00E14058" w:rsidP="00CA3590"/>
    <w:p w14:paraId="77C9447D" w14:textId="77777777" w:rsidR="00952CD1" w:rsidRDefault="00952CD1" w:rsidP="00952CD1">
      <w:proofErr w:type="gramStart"/>
      <w:r>
        <w:t>what</w:t>
      </w:r>
      <w:proofErr w:type="gramEnd"/>
      <w:r>
        <w:t xml:space="preserve"> about other regions that the model don’t go through? </w:t>
      </w:r>
      <w:proofErr w:type="gramStart"/>
      <w:r>
        <w:t>what</w:t>
      </w:r>
      <w:proofErr w:type="gramEnd"/>
      <w:r>
        <w:t xml:space="preserve"> is the implication?</w:t>
      </w:r>
    </w:p>
    <w:p w14:paraId="39150E10" w14:textId="77777777" w:rsidR="00952CD1" w:rsidRDefault="00952CD1" w:rsidP="00CA3590"/>
    <w:p w14:paraId="662AD0BF" w14:textId="3697BDD5" w:rsidR="001170F4" w:rsidRDefault="00E14058" w:rsidP="00CA3590">
      <w:pPr>
        <w:rPr>
          <w:color w:val="1F497D" w:themeColor="text2"/>
        </w:rPr>
      </w:pPr>
      <w:r w:rsidRPr="00E14058">
        <w:rPr>
          <w:color w:val="1F497D" w:themeColor="text2"/>
        </w:rPr>
        <w:t>The figure showe</w:t>
      </w:r>
      <w:r w:rsidR="001170F4">
        <w:rPr>
          <w:color w:val="1F497D" w:themeColor="text2"/>
        </w:rPr>
        <w:t xml:space="preserve">d </w:t>
      </w:r>
      <w:proofErr w:type="gramStart"/>
      <w:r w:rsidR="001170F4">
        <w:rPr>
          <w:color w:val="1F497D" w:themeColor="text2"/>
        </w:rPr>
        <w:t>actual</w:t>
      </w:r>
      <w:proofErr w:type="gramEnd"/>
      <w:r w:rsidR="001170F4">
        <w:rPr>
          <w:color w:val="1F497D" w:themeColor="text2"/>
        </w:rPr>
        <w:t xml:space="preserve"> observed data, however</w:t>
      </w:r>
      <w:r w:rsidR="00540CC1">
        <w:rPr>
          <w:color w:val="1F497D" w:themeColor="text2"/>
        </w:rPr>
        <w:t xml:space="preserve">, </w:t>
      </w:r>
      <w:r w:rsidR="00661D4D">
        <w:rPr>
          <w:color w:val="1F497D" w:themeColor="text2"/>
        </w:rPr>
        <w:t xml:space="preserve">as suggested, </w:t>
      </w:r>
      <w:r w:rsidR="00540CC1">
        <w:rPr>
          <w:color w:val="1F497D" w:themeColor="text2"/>
        </w:rPr>
        <w:t xml:space="preserve">we have added two </w:t>
      </w:r>
      <w:r w:rsidRPr="00E14058">
        <w:rPr>
          <w:color w:val="1F497D" w:themeColor="text2"/>
        </w:rPr>
        <w:t xml:space="preserve">additional </w:t>
      </w:r>
      <w:r w:rsidR="00540CC1">
        <w:rPr>
          <w:color w:val="1F497D" w:themeColor="text2"/>
        </w:rPr>
        <w:t>sub-plots</w:t>
      </w:r>
      <w:r w:rsidR="00661D4D">
        <w:rPr>
          <w:color w:val="1F497D" w:themeColor="text2"/>
        </w:rPr>
        <w:t xml:space="preserve">: one </w:t>
      </w:r>
      <w:r w:rsidRPr="00E14058">
        <w:rPr>
          <w:color w:val="1F497D" w:themeColor="text2"/>
        </w:rPr>
        <w:t>showing the true</w:t>
      </w:r>
      <w:r w:rsidR="00661D4D">
        <w:rPr>
          <w:color w:val="1F497D" w:themeColor="text2"/>
        </w:rPr>
        <w:t xml:space="preserve"> simulated </w:t>
      </w:r>
      <w:proofErr w:type="spellStart"/>
      <w:r w:rsidR="00661D4D">
        <w:rPr>
          <w:color w:val="1F497D" w:themeColor="text2"/>
        </w:rPr>
        <w:t>colour-colour</w:t>
      </w:r>
      <w:proofErr w:type="spellEnd"/>
      <w:r w:rsidR="00661D4D">
        <w:rPr>
          <w:color w:val="1F497D" w:themeColor="text2"/>
        </w:rPr>
        <w:t xml:space="preserve"> space, and another showing </w:t>
      </w:r>
      <w:r w:rsidRPr="00E14058">
        <w:rPr>
          <w:color w:val="1F497D" w:themeColor="text2"/>
        </w:rPr>
        <w:t xml:space="preserve">that returned by XID+. </w:t>
      </w:r>
      <w:r>
        <w:rPr>
          <w:color w:val="1F497D" w:themeColor="text2"/>
        </w:rPr>
        <w:t xml:space="preserve"> </w:t>
      </w:r>
      <w:r w:rsidR="00540CC1">
        <w:rPr>
          <w:color w:val="1F497D" w:themeColor="text2"/>
        </w:rPr>
        <w:t xml:space="preserve">From this, we see the </w:t>
      </w:r>
      <w:r w:rsidR="00661D4D">
        <w:rPr>
          <w:color w:val="1F497D" w:themeColor="text2"/>
        </w:rPr>
        <w:t xml:space="preserve">XID+ is unable to put tight constraints on the </w:t>
      </w:r>
      <w:proofErr w:type="spellStart"/>
      <w:r w:rsidR="00540CC1">
        <w:rPr>
          <w:color w:val="1F497D" w:themeColor="text2"/>
        </w:rPr>
        <w:t>colour</w:t>
      </w:r>
      <w:proofErr w:type="spellEnd"/>
      <w:r w:rsidR="00661D4D">
        <w:rPr>
          <w:color w:val="1F497D" w:themeColor="text2"/>
        </w:rPr>
        <w:t>-</w:t>
      </w:r>
      <w:proofErr w:type="spellStart"/>
      <w:r w:rsidR="00661D4D">
        <w:rPr>
          <w:color w:val="1F497D" w:themeColor="text2"/>
        </w:rPr>
        <w:t>colour</w:t>
      </w:r>
      <w:proofErr w:type="spellEnd"/>
      <w:r w:rsidR="00661D4D">
        <w:rPr>
          <w:color w:val="1F497D" w:themeColor="text2"/>
        </w:rPr>
        <w:t xml:space="preserve">-space, despite there being a tight correlation in the simulation. The constraints placed on the observation </w:t>
      </w:r>
      <w:proofErr w:type="spellStart"/>
      <w:r w:rsidR="00661D4D">
        <w:rPr>
          <w:color w:val="1F497D" w:themeColor="text2"/>
        </w:rPr>
        <w:t>colour-colour</w:t>
      </w:r>
      <w:proofErr w:type="spellEnd"/>
      <w:r w:rsidR="00661D4D">
        <w:rPr>
          <w:color w:val="1F497D" w:themeColor="text2"/>
        </w:rPr>
        <w:t xml:space="preserve"> space appear tighter. This could be due to the slight difference in selection (i.e. MIPS 24 micron rather than PACS 100), or it could be </w:t>
      </w:r>
      <w:r w:rsidR="000003D8">
        <w:rPr>
          <w:color w:val="1F497D" w:themeColor="text2"/>
        </w:rPr>
        <w:t xml:space="preserve">to less </w:t>
      </w:r>
      <w:r w:rsidR="00BF43B8">
        <w:rPr>
          <w:color w:val="1F497D" w:themeColor="text2"/>
        </w:rPr>
        <w:t xml:space="preserve">variation in </w:t>
      </w:r>
      <w:r w:rsidR="00BF5026">
        <w:rPr>
          <w:color w:val="1F497D" w:themeColor="text2"/>
        </w:rPr>
        <w:t>intrinsic</w:t>
      </w:r>
      <w:r w:rsidR="00BF43B8">
        <w:rPr>
          <w:color w:val="1F497D" w:themeColor="text2"/>
        </w:rPr>
        <w:t xml:space="preserve"> SEDs. </w:t>
      </w:r>
    </w:p>
    <w:p w14:paraId="13970B40" w14:textId="77777777" w:rsidR="001170F4" w:rsidRDefault="001170F4" w:rsidP="00CA3590">
      <w:pPr>
        <w:rPr>
          <w:color w:val="1F497D" w:themeColor="text2"/>
        </w:rPr>
      </w:pPr>
    </w:p>
    <w:p w14:paraId="24976441" w14:textId="157501C5" w:rsidR="00E14058" w:rsidRPr="00E14058" w:rsidRDefault="001170F4" w:rsidP="00CA3590">
      <w:pPr>
        <w:rPr>
          <w:color w:val="1F497D" w:themeColor="text2"/>
        </w:rPr>
      </w:pPr>
      <w:r>
        <w:rPr>
          <w:color w:val="1F497D" w:themeColor="text2"/>
        </w:rPr>
        <w:t xml:space="preserve"> </w:t>
      </w:r>
      <w:r w:rsidR="00BF43B8">
        <w:rPr>
          <w:color w:val="1F497D" w:themeColor="text2"/>
        </w:rPr>
        <w:t>We appreciate the ref</w:t>
      </w:r>
      <w:r w:rsidR="00E708C1">
        <w:rPr>
          <w:color w:val="1F497D" w:themeColor="text2"/>
        </w:rPr>
        <w:t>eree’s suggestion about</w:t>
      </w:r>
      <w:r w:rsidR="00BF43B8">
        <w:rPr>
          <w:color w:val="1F497D" w:themeColor="text2"/>
        </w:rPr>
        <w:t xml:space="preserve"> </w:t>
      </w:r>
      <w:r w:rsidR="00E708C1">
        <w:rPr>
          <w:color w:val="1F497D" w:themeColor="text2"/>
        </w:rPr>
        <w:t>modeling</w:t>
      </w:r>
      <w:r w:rsidR="00BF43B8">
        <w:rPr>
          <w:color w:val="1F497D" w:themeColor="text2"/>
        </w:rPr>
        <w:t xml:space="preserve"> the </w:t>
      </w:r>
      <w:proofErr w:type="spellStart"/>
      <w:r w:rsidR="00BF43B8">
        <w:rPr>
          <w:color w:val="1F497D" w:themeColor="text2"/>
        </w:rPr>
        <w:t>colour-colour</w:t>
      </w:r>
      <w:proofErr w:type="spellEnd"/>
      <w:r w:rsidR="00BF43B8">
        <w:rPr>
          <w:color w:val="1F497D" w:themeColor="text2"/>
        </w:rPr>
        <w:t xml:space="preserve"> space. We are currently investigating </w:t>
      </w:r>
      <w:r w:rsidR="00E708C1">
        <w:rPr>
          <w:color w:val="1F497D" w:themeColor="text2"/>
        </w:rPr>
        <w:t xml:space="preserve">adding constraints to </w:t>
      </w:r>
      <w:proofErr w:type="spellStart"/>
      <w:r w:rsidR="00E708C1">
        <w:rPr>
          <w:color w:val="1F497D" w:themeColor="text2"/>
        </w:rPr>
        <w:t>colour-colour</w:t>
      </w:r>
      <w:proofErr w:type="spellEnd"/>
      <w:r w:rsidR="00E708C1">
        <w:rPr>
          <w:color w:val="1F497D" w:themeColor="text2"/>
        </w:rPr>
        <w:t xml:space="preserve"> space by modeling it at the same time as fitting the maps.  We therefore leave the modeling to that future paper.</w:t>
      </w:r>
    </w:p>
    <w:p w14:paraId="62D41216" w14:textId="77777777" w:rsidR="00CA3590" w:rsidRDefault="00CA3590" w:rsidP="00CA3590"/>
    <w:p w14:paraId="7CC6BE70" w14:textId="77777777" w:rsidR="00CA3590" w:rsidRDefault="00CA3590" w:rsidP="00CA3590">
      <w:r>
        <w:t xml:space="preserve">15) Figure 8, the cumulative curves seem to plateau at a level that </w:t>
      </w:r>
      <w:proofErr w:type="gramStart"/>
      <w:r>
        <w:t>can not</w:t>
      </w:r>
      <w:proofErr w:type="gramEnd"/>
      <w:r>
        <w:t xml:space="preserve"> describe the observed background light at the SPIRE bands. What is your theory to explain this? </w:t>
      </w:r>
    </w:p>
    <w:p w14:paraId="6F84D6D4" w14:textId="77777777" w:rsidR="00347DCD" w:rsidRDefault="00347DCD" w:rsidP="00CA3590"/>
    <w:p w14:paraId="563284DE" w14:textId="052C5890" w:rsidR="00347DCD" w:rsidRPr="001170F4" w:rsidRDefault="00BB5380" w:rsidP="001170F4">
      <w:pPr>
        <w:rPr>
          <w:color w:val="1F497D" w:themeColor="text2"/>
        </w:rPr>
      </w:pPr>
      <w:r w:rsidRPr="001170F4">
        <w:rPr>
          <w:color w:val="1F497D" w:themeColor="text2"/>
        </w:rPr>
        <w:t xml:space="preserve">We have replaced Figure 8 with a table since on hindsight we feel the figure does not provide much information above that of a table. As an additional comparison, we have added the contribution to the CIRB from stacking </w:t>
      </w:r>
      <w:proofErr w:type="gramStart"/>
      <w:r w:rsidRPr="001170F4">
        <w:rPr>
          <w:color w:val="1F497D" w:themeColor="text2"/>
        </w:rPr>
        <w:t>24 micron</w:t>
      </w:r>
      <w:proofErr w:type="gramEnd"/>
      <w:r w:rsidRPr="001170F4">
        <w:rPr>
          <w:color w:val="1F497D" w:themeColor="text2"/>
        </w:rPr>
        <w:t xml:space="preserve"> sources, as measured by </w:t>
      </w:r>
      <w:proofErr w:type="spellStart"/>
      <w:r w:rsidRPr="001170F4">
        <w:rPr>
          <w:color w:val="1F497D" w:themeColor="text2"/>
        </w:rPr>
        <w:t>Bethermin</w:t>
      </w:r>
      <w:proofErr w:type="spellEnd"/>
      <w:r w:rsidRPr="001170F4">
        <w:rPr>
          <w:color w:val="1F497D" w:themeColor="text2"/>
        </w:rPr>
        <w:t xml:space="preserve"> et al. 2012.  This shows </w:t>
      </w:r>
      <w:r w:rsidR="001170F4" w:rsidRPr="001170F4">
        <w:rPr>
          <w:color w:val="1F497D" w:themeColor="text2"/>
        </w:rPr>
        <w:t xml:space="preserve">some of that excess background is from 24 micron sources that are too faint at the SPIRE </w:t>
      </w:r>
      <w:proofErr w:type="gramStart"/>
      <w:r w:rsidR="001170F4" w:rsidRPr="001170F4">
        <w:rPr>
          <w:color w:val="1F497D" w:themeColor="text2"/>
        </w:rPr>
        <w:t>wavelengths  to</w:t>
      </w:r>
      <w:proofErr w:type="gramEnd"/>
      <w:r w:rsidR="001170F4" w:rsidRPr="001170F4">
        <w:rPr>
          <w:color w:val="1F497D" w:themeColor="text2"/>
        </w:rPr>
        <w:t xml:space="preserve"> be fully detected by </w:t>
      </w:r>
      <w:r w:rsidRPr="001170F4">
        <w:rPr>
          <w:color w:val="1F497D" w:themeColor="text2"/>
        </w:rPr>
        <w:t>XID</w:t>
      </w:r>
      <w:r w:rsidR="001170F4" w:rsidRPr="001170F4">
        <w:rPr>
          <w:color w:val="1F497D" w:themeColor="text2"/>
        </w:rPr>
        <w:t xml:space="preserve">+. The remaining excess background is from sources not detected at 24microns. We have added this </w:t>
      </w:r>
      <w:r w:rsidR="00BF5026" w:rsidRPr="001170F4">
        <w:rPr>
          <w:color w:val="1F497D" w:themeColor="text2"/>
        </w:rPr>
        <w:t>explanation</w:t>
      </w:r>
      <w:r w:rsidR="001170F4" w:rsidRPr="001170F4">
        <w:rPr>
          <w:color w:val="1F497D" w:themeColor="text2"/>
        </w:rPr>
        <w:t xml:space="preserve"> to the text.</w:t>
      </w:r>
      <w:r w:rsidR="00702A9C" w:rsidRPr="001170F4">
        <w:rPr>
          <w:color w:val="1F497D" w:themeColor="text2"/>
        </w:rPr>
        <w:t xml:space="preserve"> </w:t>
      </w:r>
    </w:p>
    <w:p w14:paraId="6B200A3E" w14:textId="77777777" w:rsidR="00347DCD" w:rsidRDefault="00347DCD" w:rsidP="00CA3590"/>
    <w:p w14:paraId="4735E54F" w14:textId="77777777" w:rsidR="00CA3590" w:rsidRDefault="00CA3590" w:rsidP="00CA3590">
      <w:r>
        <w:t xml:space="preserve">How would a DESPHOT analysis look like on that plot? </w:t>
      </w:r>
      <w:proofErr w:type="gramStart"/>
      <w:r>
        <w:t>is</w:t>
      </w:r>
      <w:proofErr w:type="gramEnd"/>
      <w:r>
        <w:t xml:space="preserve"> it basically </w:t>
      </w:r>
      <w:proofErr w:type="spellStart"/>
      <w:r>
        <w:t>oliver</w:t>
      </w:r>
      <w:proofErr w:type="spellEnd"/>
      <w:r>
        <w:t xml:space="preserve"> et al. 2010?</w:t>
      </w:r>
      <w:r w:rsidR="00F06CCC">
        <w:t xml:space="preserve"> </w:t>
      </w:r>
    </w:p>
    <w:p w14:paraId="79AADA0B" w14:textId="77777777" w:rsidR="001170F4" w:rsidRDefault="001170F4" w:rsidP="00CA3590"/>
    <w:p w14:paraId="2A7BC9BD" w14:textId="77777777" w:rsidR="001170F4" w:rsidRPr="001170F4" w:rsidRDefault="001170F4" w:rsidP="00CA3590">
      <w:pPr>
        <w:rPr>
          <w:color w:val="1F497D" w:themeColor="text2"/>
        </w:rPr>
      </w:pPr>
      <w:r>
        <w:rPr>
          <w:color w:val="1F497D" w:themeColor="text2"/>
        </w:rPr>
        <w:t xml:space="preserve">As </w:t>
      </w:r>
      <w:r w:rsidRPr="001170F4">
        <w:rPr>
          <w:color w:val="1F497D" w:themeColor="text2"/>
        </w:rPr>
        <w:t xml:space="preserve">DESPHOT </w:t>
      </w:r>
      <w:r>
        <w:rPr>
          <w:color w:val="1F497D" w:themeColor="text2"/>
        </w:rPr>
        <w:t xml:space="preserve">is fitting the same map, the contribution to the CIRB would be similar to XID+. However, DESPHOT would be </w:t>
      </w:r>
      <w:r w:rsidRPr="001170F4">
        <w:rPr>
          <w:color w:val="1F497D" w:themeColor="text2"/>
        </w:rPr>
        <w:t xml:space="preserve">wrongly associating the </w:t>
      </w:r>
      <w:r>
        <w:rPr>
          <w:color w:val="1F497D" w:themeColor="text2"/>
        </w:rPr>
        <w:t>CIRB to the different objects for the reasons discussed previously.</w:t>
      </w:r>
    </w:p>
    <w:p w14:paraId="69F7274F" w14:textId="77777777" w:rsidR="00CA3590" w:rsidRDefault="00CA3590" w:rsidP="00CA3590"/>
    <w:p w14:paraId="49ABDEC3" w14:textId="77777777" w:rsidR="00CA3590" w:rsidRDefault="00CA3590" w:rsidP="00CA3590">
      <w:r>
        <w:t xml:space="preserve">16) How is </w:t>
      </w:r>
      <w:proofErr w:type="spellStart"/>
      <w:r>
        <w:t>Gelman</w:t>
      </w:r>
      <w:proofErr w:type="spellEnd"/>
      <w:r>
        <w:t xml:space="preserve"> et al. 2013 different from </w:t>
      </w:r>
      <w:proofErr w:type="spellStart"/>
      <w:r>
        <w:t>Gelman</w:t>
      </w:r>
      <w:proofErr w:type="spellEnd"/>
      <w:r>
        <w:t xml:space="preserve"> and Rubin test? </w:t>
      </w:r>
    </w:p>
    <w:p w14:paraId="47876B81" w14:textId="77777777" w:rsidR="00640432" w:rsidRDefault="00640432" w:rsidP="00CA3590"/>
    <w:p w14:paraId="44D19C43" w14:textId="7164EA8F" w:rsidR="00E708C1" w:rsidRPr="00640432" w:rsidRDefault="00640432" w:rsidP="00CA3590">
      <w:pPr>
        <w:rPr>
          <w:color w:val="1F497D" w:themeColor="text2"/>
        </w:rPr>
      </w:pPr>
      <w:r w:rsidRPr="00640432">
        <w:rPr>
          <w:color w:val="1F497D" w:themeColor="text2"/>
        </w:rPr>
        <w:t xml:space="preserve">They are the same, with the exception that chains are now split in </w:t>
      </w:r>
      <w:proofErr w:type="gramStart"/>
      <w:r w:rsidRPr="00640432">
        <w:rPr>
          <w:color w:val="1F497D" w:themeColor="text2"/>
        </w:rPr>
        <w:t>two .</w:t>
      </w:r>
      <w:proofErr w:type="gramEnd"/>
      <w:r w:rsidRPr="00640432">
        <w:rPr>
          <w:color w:val="1F497D" w:themeColor="text2"/>
        </w:rPr>
        <w:t xml:space="preserve">  </w:t>
      </w:r>
    </w:p>
    <w:p w14:paraId="618DA93E" w14:textId="77777777" w:rsidR="00CA3590" w:rsidRDefault="00CA3590" w:rsidP="00CA3590"/>
    <w:p w14:paraId="3806A125" w14:textId="77777777" w:rsidR="00640432" w:rsidRDefault="00CA3590" w:rsidP="00CA3590">
      <w:r>
        <w:t xml:space="preserve">17) What is the nature of those sources for which the chains are not converged (R&gt;1.2)? </w:t>
      </w:r>
      <w:proofErr w:type="gramStart"/>
      <w:r>
        <w:t>can</w:t>
      </w:r>
      <w:proofErr w:type="gramEnd"/>
      <w:r>
        <w:t xml:space="preserve"> you visually</w:t>
      </w:r>
      <w:r w:rsidR="00640432">
        <w:t xml:space="preserve"> </w:t>
      </w:r>
      <w:r>
        <w:t xml:space="preserve">inspect that? </w:t>
      </w:r>
      <w:proofErr w:type="gramStart"/>
      <w:r>
        <w:t>are</w:t>
      </w:r>
      <w:proofErr w:type="gramEnd"/>
      <w:r>
        <w:t xml:space="preserve"> they faint sources adjacent to a super bright source? </w:t>
      </w:r>
      <w:proofErr w:type="gramStart"/>
      <w:r>
        <w:t>or</w:t>
      </w:r>
      <w:proofErr w:type="gramEnd"/>
      <w:r>
        <w:t xml:space="preserve"> they are sources all faint next to each other?</w:t>
      </w:r>
    </w:p>
    <w:p w14:paraId="12A29787" w14:textId="7160E1AE" w:rsidR="00CA3590" w:rsidRDefault="00CA3590" w:rsidP="00CA3590">
      <w:r>
        <w:t xml:space="preserve"> </w:t>
      </w:r>
    </w:p>
    <w:p w14:paraId="1EE374F8" w14:textId="41C6F659" w:rsidR="009E062A" w:rsidRPr="00BF5026" w:rsidRDefault="009E062A" w:rsidP="00CA3590">
      <w:pPr>
        <w:rPr>
          <w:color w:val="1F497D" w:themeColor="text2"/>
        </w:rPr>
      </w:pPr>
      <w:commentRangeStart w:id="1"/>
      <w:r w:rsidRPr="00BF5026">
        <w:rPr>
          <w:color w:val="1F497D" w:themeColor="text2"/>
        </w:rPr>
        <w:t xml:space="preserve">The sources that have a </w:t>
      </w:r>
      <w:r w:rsidR="00193298" w:rsidRPr="00BF5026">
        <w:rPr>
          <w:color w:val="1F497D" w:themeColor="text2"/>
        </w:rPr>
        <w:t xml:space="preserve">high </w:t>
      </w:r>
      <w:proofErr w:type="spellStart"/>
      <w:r w:rsidR="00193298" w:rsidRPr="00BF5026">
        <w:rPr>
          <w:color w:val="1F497D" w:themeColor="text2"/>
        </w:rPr>
        <w:t>Rhat</w:t>
      </w:r>
      <w:proofErr w:type="spellEnd"/>
      <w:r w:rsidR="00193298" w:rsidRPr="00BF5026">
        <w:rPr>
          <w:color w:val="1F497D" w:themeColor="text2"/>
        </w:rPr>
        <w:t xml:space="preserve"> also have a very low number of effective samples</w:t>
      </w:r>
      <w:commentRangeEnd w:id="1"/>
      <w:r w:rsidR="00BF5026">
        <w:rPr>
          <w:rStyle w:val="CommentReference"/>
        </w:rPr>
        <w:commentReference w:id="1"/>
      </w:r>
    </w:p>
    <w:p w14:paraId="029BCE05" w14:textId="77777777" w:rsidR="00CA3590" w:rsidRDefault="00CA3590" w:rsidP="00CA3590"/>
    <w:p w14:paraId="2E3B3D3B" w14:textId="77777777" w:rsidR="00CA3590" w:rsidRDefault="00CA3590" w:rsidP="00CA3590">
      <w:r>
        <w:t xml:space="preserve">18) </w:t>
      </w:r>
      <w:proofErr w:type="gramStart"/>
      <w:r>
        <w:t>are</w:t>
      </w:r>
      <w:proofErr w:type="gramEnd"/>
      <w:r>
        <w:t xml:space="preserve"> you fitting each image separately? </w:t>
      </w:r>
      <w:proofErr w:type="gramStart"/>
      <w:r>
        <w:t>show</w:t>
      </w:r>
      <w:proofErr w:type="gramEnd"/>
      <w:r>
        <w:t xml:space="preserve"> the average FIR SED of galaxies </w:t>
      </w:r>
    </w:p>
    <w:p w14:paraId="31A8C8BE" w14:textId="77777777" w:rsidR="00CA3590" w:rsidRDefault="00CA3590" w:rsidP="00CA3590">
      <w:proofErr w:type="gramStart"/>
      <w:r>
        <w:t>grouped</w:t>
      </w:r>
      <w:proofErr w:type="gramEnd"/>
      <w:r>
        <w:t xml:space="preserve"> in mass, redshift, SFR bin at 250,350,500 micron? </w:t>
      </w:r>
      <w:proofErr w:type="gramStart"/>
      <w:r>
        <w:t>do</w:t>
      </w:r>
      <w:proofErr w:type="gramEnd"/>
      <w:r>
        <w:t xml:space="preserve"> they follow the empirical templates like Chary and </w:t>
      </w:r>
      <w:proofErr w:type="spellStart"/>
      <w:r>
        <w:t>Elbaz</w:t>
      </w:r>
      <w:proofErr w:type="spellEnd"/>
      <w:r>
        <w:t xml:space="preserve"> 2011?</w:t>
      </w:r>
    </w:p>
    <w:p w14:paraId="3329F65E" w14:textId="77777777" w:rsidR="00CA3590" w:rsidRDefault="00CA3590" w:rsidP="00CA3590">
      <w:r>
        <w:t xml:space="preserve">Do they follow the theoretical FIR templates from for example dusty </w:t>
      </w:r>
      <w:proofErr w:type="spellStart"/>
      <w:r>
        <w:t>radiative</w:t>
      </w:r>
      <w:proofErr w:type="spellEnd"/>
      <w:r>
        <w:t xml:space="preserve"> transfer simulations? This can also reveal if you’re getting sensible result from your experimentation. </w:t>
      </w:r>
      <w:proofErr w:type="gramStart"/>
      <w:r>
        <w:t>you</w:t>
      </w:r>
      <w:proofErr w:type="gramEnd"/>
      <w:r>
        <w:t xml:space="preserve"> should always get f_{250}&gt;f_{350}&gt;f_{500} where f is the rest frame flux at a given band. </w:t>
      </w:r>
    </w:p>
    <w:p w14:paraId="1A274EC8" w14:textId="77777777" w:rsidR="00640432" w:rsidRDefault="00640432" w:rsidP="00CA3590"/>
    <w:p w14:paraId="710613BD" w14:textId="7B115419" w:rsidR="00640432" w:rsidRPr="00640432" w:rsidRDefault="00640432" w:rsidP="00CA3590">
      <w:pPr>
        <w:rPr>
          <w:color w:val="1F497D" w:themeColor="text2"/>
        </w:rPr>
      </w:pPr>
      <w:r w:rsidRPr="00640432">
        <w:rPr>
          <w:color w:val="1F497D" w:themeColor="text2"/>
        </w:rPr>
        <w:t xml:space="preserve">We fit the images at the same time, but at the moment they are treated independently. We appreciate the </w:t>
      </w:r>
      <w:r w:rsidR="00BF5026" w:rsidRPr="00640432">
        <w:rPr>
          <w:color w:val="1F497D" w:themeColor="text2"/>
        </w:rPr>
        <w:t>referee’s</w:t>
      </w:r>
      <w:r w:rsidRPr="00640432">
        <w:rPr>
          <w:color w:val="1F497D" w:themeColor="text2"/>
        </w:rPr>
        <w:t xml:space="preserve"> suggestion about fitting the FIR SED of the objects. A thorough investigation of </w:t>
      </w:r>
      <w:r>
        <w:rPr>
          <w:color w:val="1F497D" w:themeColor="text2"/>
        </w:rPr>
        <w:t xml:space="preserve">the </w:t>
      </w:r>
      <w:r w:rsidRPr="00640432">
        <w:rPr>
          <w:color w:val="1F497D" w:themeColor="text2"/>
        </w:rPr>
        <w:t>FIR SEDs from XID+ results is planned as part of HELP and is beyond the scope of this paper</w:t>
      </w:r>
    </w:p>
    <w:p w14:paraId="6BDD49B7" w14:textId="77777777" w:rsidR="00CA3590" w:rsidRDefault="00CA3590" w:rsidP="00CA3590"/>
    <w:p w14:paraId="78C26A32" w14:textId="77777777" w:rsidR="00640432" w:rsidRDefault="00CA3590" w:rsidP="00CA3590">
      <w:r>
        <w:t xml:space="preserve">19) </w:t>
      </w:r>
      <w:proofErr w:type="gramStart"/>
      <w:r>
        <w:t>fit</w:t>
      </w:r>
      <w:proofErr w:type="gramEnd"/>
      <w:r>
        <w:t xml:space="preserve"> the images simultaneously. </w:t>
      </w:r>
      <w:proofErr w:type="gramStart"/>
      <w:r>
        <w:t>meaning</w:t>
      </w:r>
      <w:proofErr w:type="gramEnd"/>
      <w:r>
        <w:t xml:space="preserve"> fit 250,350 and 500 micron image </w:t>
      </w:r>
    </w:p>
    <w:p w14:paraId="2361DBF5" w14:textId="5570F726" w:rsidR="00CA3590" w:rsidRDefault="00CA3590" w:rsidP="00CA3590">
      <w:proofErr w:type="gramStart"/>
      <w:r>
        <w:t>together</w:t>
      </w:r>
      <w:proofErr w:type="gramEnd"/>
      <w:r>
        <w:t xml:space="preserve"> and show how the posterior changes. Show the resulting FIR SED.</w:t>
      </w:r>
    </w:p>
    <w:p w14:paraId="79205C20" w14:textId="77777777" w:rsidR="00640432" w:rsidRDefault="00640432" w:rsidP="00CA3590"/>
    <w:p w14:paraId="697B247E" w14:textId="0343036A" w:rsidR="00640432" w:rsidRPr="000D49AF" w:rsidRDefault="00640432" w:rsidP="00CA3590">
      <w:pPr>
        <w:rPr>
          <w:color w:val="1F497D" w:themeColor="text2"/>
        </w:rPr>
      </w:pPr>
      <w:r w:rsidRPr="000D49AF">
        <w:rPr>
          <w:color w:val="1F497D" w:themeColor="text2"/>
        </w:rPr>
        <w:t xml:space="preserve">We fit the images at the same time, but are treated independently.  As part of the SPIRE Prior model work that we make reference to in the discussion </w:t>
      </w:r>
      <w:r w:rsidR="000D49AF" w:rsidRPr="000D49AF">
        <w:rPr>
          <w:color w:val="1F497D" w:themeColor="text2"/>
        </w:rPr>
        <w:t>(</w:t>
      </w:r>
      <w:r w:rsidRPr="000D49AF">
        <w:rPr>
          <w:color w:val="1F497D" w:themeColor="text2"/>
        </w:rPr>
        <w:t xml:space="preserve">and </w:t>
      </w:r>
      <w:r w:rsidR="000D49AF" w:rsidRPr="000D49AF">
        <w:rPr>
          <w:color w:val="1F497D" w:themeColor="text2"/>
        </w:rPr>
        <w:t xml:space="preserve">above in the response </w:t>
      </w:r>
      <w:proofErr w:type="gramStart"/>
      <w:r w:rsidR="000D49AF" w:rsidRPr="000D49AF">
        <w:rPr>
          <w:color w:val="1F497D" w:themeColor="text2"/>
        </w:rPr>
        <w:t xml:space="preserve">about  </w:t>
      </w:r>
      <w:proofErr w:type="spellStart"/>
      <w:r w:rsidR="000D49AF" w:rsidRPr="000D49AF">
        <w:rPr>
          <w:color w:val="1F497D" w:themeColor="text2"/>
        </w:rPr>
        <w:t>colour</w:t>
      </w:r>
      <w:proofErr w:type="gramEnd"/>
      <w:r w:rsidR="000D49AF" w:rsidRPr="000D49AF">
        <w:rPr>
          <w:color w:val="1F497D" w:themeColor="text2"/>
        </w:rPr>
        <w:t>-colour</w:t>
      </w:r>
      <w:proofErr w:type="spellEnd"/>
      <w:r w:rsidR="000D49AF" w:rsidRPr="000D49AF">
        <w:rPr>
          <w:color w:val="1F497D" w:themeColor="text2"/>
        </w:rPr>
        <w:t xml:space="preserve"> space)</w:t>
      </w:r>
      <w:r w:rsidRPr="000D49AF">
        <w:rPr>
          <w:color w:val="1F497D" w:themeColor="text2"/>
        </w:rPr>
        <w:t>, we are</w:t>
      </w:r>
      <w:r w:rsidR="000D49AF" w:rsidRPr="000D49AF">
        <w:rPr>
          <w:color w:val="1F497D" w:themeColor="text2"/>
        </w:rPr>
        <w:t xml:space="preserve"> investigating how the joint posterior distribution between the bands, changes as additional constraints to the </w:t>
      </w:r>
      <w:proofErr w:type="spellStart"/>
      <w:r w:rsidR="000D49AF" w:rsidRPr="000D49AF">
        <w:rPr>
          <w:color w:val="1F497D" w:themeColor="text2"/>
        </w:rPr>
        <w:t>colours</w:t>
      </w:r>
      <w:proofErr w:type="spellEnd"/>
      <w:r w:rsidR="000D49AF" w:rsidRPr="000D49AF">
        <w:rPr>
          <w:color w:val="1F497D" w:themeColor="text2"/>
        </w:rPr>
        <w:t xml:space="preserve"> are imposed</w:t>
      </w:r>
      <w:r w:rsidR="00BF5026">
        <w:rPr>
          <w:color w:val="1F497D" w:themeColor="text2"/>
        </w:rPr>
        <w:t xml:space="preserve"> </w:t>
      </w:r>
      <w:ins w:id="2" w:author="Seb Oliver" w:date="2016-06-16T15:00:00Z">
        <w:r w:rsidR="00BF5026">
          <w:rPr>
            <w:color w:val="1F497D" w:themeColor="text2"/>
          </w:rPr>
          <w:t>and this will be the subject of a future paper</w:t>
        </w:r>
      </w:ins>
      <w:r w:rsidR="000D49AF" w:rsidRPr="000D49AF">
        <w:rPr>
          <w:color w:val="1F497D" w:themeColor="text2"/>
        </w:rPr>
        <w:t>.</w:t>
      </w:r>
    </w:p>
    <w:p w14:paraId="3433F321" w14:textId="77777777" w:rsidR="00640432" w:rsidRDefault="00640432" w:rsidP="00CA3590"/>
    <w:p w14:paraId="7C3FFDD2" w14:textId="77777777" w:rsidR="00CA3590" w:rsidRDefault="00CA3590" w:rsidP="00CA3590">
      <w:r>
        <w:t xml:space="preserve">20) If you are doing SPIRE, why don’t you also do PACS? </w:t>
      </w:r>
    </w:p>
    <w:p w14:paraId="649FB861" w14:textId="77777777" w:rsidR="000D49AF" w:rsidRDefault="000D49AF" w:rsidP="00CA3590"/>
    <w:p w14:paraId="5E715E71" w14:textId="4E97AC31" w:rsidR="000D49AF" w:rsidRPr="000D49AF" w:rsidRDefault="000D49AF" w:rsidP="00CA3590">
      <w:pPr>
        <w:rPr>
          <w:color w:val="1F497D" w:themeColor="text2"/>
        </w:rPr>
      </w:pPr>
      <w:r w:rsidRPr="000D49AF">
        <w:rPr>
          <w:color w:val="1F497D" w:themeColor="text2"/>
        </w:rPr>
        <w:t xml:space="preserve">As part of HELP, we are applying XID+ to PACS data. For this paper we have focused on </w:t>
      </w:r>
      <w:proofErr w:type="gramStart"/>
      <w:r w:rsidRPr="000D49AF">
        <w:rPr>
          <w:color w:val="1F497D" w:themeColor="text2"/>
        </w:rPr>
        <w:t>SPIRE</w:t>
      </w:r>
      <w:proofErr w:type="gramEnd"/>
      <w:r w:rsidRPr="000D49AF">
        <w:rPr>
          <w:color w:val="1F497D" w:themeColor="text2"/>
        </w:rPr>
        <w:t xml:space="preserve"> as this data is the most value for HELP and where XID+ will be most useful.</w:t>
      </w:r>
    </w:p>
    <w:p w14:paraId="3E4102E5" w14:textId="77777777" w:rsidR="000D49AF" w:rsidRDefault="000D49AF" w:rsidP="00CA3590"/>
    <w:p w14:paraId="3DF96DDB" w14:textId="77777777" w:rsidR="00CA3590" w:rsidRDefault="00CA3590" w:rsidP="00CA3590">
      <w:r>
        <w:t xml:space="preserve">21) </w:t>
      </w:r>
      <w:proofErr w:type="gramStart"/>
      <w:r>
        <w:t>how</w:t>
      </w:r>
      <w:proofErr w:type="gramEnd"/>
      <w:r>
        <w:t xml:space="preserve"> are you estimating background? </w:t>
      </w:r>
      <w:proofErr w:type="gramStart"/>
      <w:r>
        <w:t>is</w:t>
      </w:r>
      <w:proofErr w:type="gramEnd"/>
      <w:r>
        <w:t xml:space="preserve"> it constant over the whole image? </w:t>
      </w:r>
      <w:proofErr w:type="gramStart"/>
      <w:r>
        <w:t>constant</w:t>
      </w:r>
      <w:proofErr w:type="gramEnd"/>
      <w:r>
        <w:t xml:space="preserve"> for all segmented map?</w:t>
      </w:r>
    </w:p>
    <w:p w14:paraId="2BB5B25D" w14:textId="77777777" w:rsidR="000D49AF" w:rsidRDefault="000D49AF" w:rsidP="00CA3590"/>
    <w:p w14:paraId="74885619" w14:textId="23CEC77A" w:rsidR="000D49AF" w:rsidRPr="000D49AF" w:rsidRDefault="000D49AF" w:rsidP="00CA3590">
      <w:pPr>
        <w:rPr>
          <w:color w:val="1F497D" w:themeColor="text2"/>
        </w:rPr>
      </w:pPr>
      <w:commentRangeStart w:id="3"/>
      <w:r w:rsidRPr="000D49AF">
        <w:rPr>
          <w:color w:val="1F497D" w:themeColor="text2"/>
        </w:rPr>
        <w:t>We estimate the background by assuming it is constant across each segm</w:t>
      </w:r>
      <w:r w:rsidR="00E40BA3">
        <w:rPr>
          <w:color w:val="1F497D" w:themeColor="text2"/>
        </w:rPr>
        <w:t>ent.  We note that this is a</w:t>
      </w:r>
      <w:r w:rsidRPr="000D49AF">
        <w:rPr>
          <w:color w:val="1F497D" w:themeColor="text2"/>
        </w:rPr>
        <w:t xml:space="preserve">n advance over DESPHOT, where the background was not fitted simultaneously with the fluxes.  </w:t>
      </w:r>
      <w:commentRangeEnd w:id="3"/>
      <w:r w:rsidR="00E67580">
        <w:rPr>
          <w:rStyle w:val="CommentReference"/>
        </w:rPr>
        <w:commentReference w:id="3"/>
      </w:r>
    </w:p>
    <w:p w14:paraId="24F83B1C" w14:textId="77777777" w:rsidR="00CA3590" w:rsidRDefault="00CA3590" w:rsidP="00CA3590">
      <w:bookmarkStart w:id="4" w:name="_GoBack"/>
      <w:bookmarkEnd w:id="4"/>
    </w:p>
    <w:p w14:paraId="62005EC3" w14:textId="77777777" w:rsidR="001B7B8C" w:rsidRDefault="001B7B8C"/>
    <w:sectPr w:rsidR="001B7B8C" w:rsidSect="007054F2">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b Oliver" w:date="2016-06-16T14:53:00Z" w:initials="SJO">
    <w:p w14:paraId="20CCE846" w14:textId="49A025B9" w:rsidR="00BF5026" w:rsidRDefault="00BF5026">
      <w:pPr>
        <w:pStyle w:val="CommentText"/>
      </w:pPr>
      <w:r>
        <w:rPr>
          <w:rStyle w:val="CommentReference"/>
        </w:rPr>
        <w:annotationRef/>
      </w:r>
      <w:r>
        <w:t>This isn’t quite clear.  I think you mostly use the prior positions of the sources.  I think the “fluxes” of the prior are only important in the cut.  So…</w:t>
      </w:r>
      <w:proofErr w:type="gramStart"/>
      <w:r>
        <w:t>.I</w:t>
      </w:r>
      <w:proofErr w:type="gramEnd"/>
      <w:r>
        <w:t xml:space="preserve"> think it is probably worth rephrasing this </w:t>
      </w:r>
      <w:proofErr w:type="spellStart"/>
      <w:r>
        <w:t>para</w:t>
      </w:r>
      <w:proofErr w:type="spellEnd"/>
      <w:r>
        <w:t xml:space="preserve"> and making it clear the difference between the cut you have applied to </w:t>
      </w:r>
      <w:proofErr w:type="spellStart"/>
      <w:r>
        <w:t>sims</w:t>
      </w:r>
      <w:proofErr w:type="spellEnd"/>
      <w:r>
        <w:t xml:space="preserve"> and data e.g. in source density.</w:t>
      </w:r>
    </w:p>
  </w:comment>
  <w:comment w:id="1" w:author="Seb Oliver" w:date="2016-06-16T14:59:00Z" w:initials="SJO">
    <w:p w14:paraId="114E4F87" w14:textId="30D5A184" w:rsidR="00BF5026" w:rsidRDefault="00BF5026">
      <w:pPr>
        <w:pStyle w:val="CommentText"/>
      </w:pPr>
      <w:r>
        <w:rPr>
          <w:rStyle w:val="CommentReference"/>
        </w:rPr>
        <w:annotationRef/>
      </w:r>
      <w:r>
        <w:t>I think you need to expand this a bit as the referee wants to know what are the astronomical implications</w:t>
      </w:r>
    </w:p>
  </w:comment>
  <w:comment w:id="3" w:author="Seb Oliver" w:date="2016-06-16T15:01:00Z" w:initials="SJO">
    <w:p w14:paraId="10AF3D27" w14:textId="5C088168" w:rsidR="00E67580" w:rsidRDefault="00E67580">
      <w:pPr>
        <w:pStyle w:val="CommentText"/>
      </w:pPr>
      <w:r>
        <w:rPr>
          <w:rStyle w:val="CommentReference"/>
        </w:rPr>
        <w:annotationRef/>
      </w:r>
      <w:r>
        <w:t xml:space="preserve">Isn’t that a bit harsh on </w:t>
      </w:r>
      <w:proofErr w:type="spellStart"/>
      <w:r>
        <w:t>desphot</w:t>
      </w:r>
      <w:proofErr w:type="spellEnd"/>
      <w:r>
        <w:t>.  I thought it did fit the background simultaneously in the first pass?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90"/>
    <w:rsid w:val="000003D8"/>
    <w:rsid w:val="000035F2"/>
    <w:rsid w:val="00006C1C"/>
    <w:rsid w:val="00036D2E"/>
    <w:rsid w:val="000D49AF"/>
    <w:rsid w:val="001170F4"/>
    <w:rsid w:val="001428D1"/>
    <w:rsid w:val="00193298"/>
    <w:rsid w:val="001B7B8C"/>
    <w:rsid w:val="002F0554"/>
    <w:rsid w:val="00347DCD"/>
    <w:rsid w:val="00392D51"/>
    <w:rsid w:val="003E04A3"/>
    <w:rsid w:val="003F1FB1"/>
    <w:rsid w:val="00451934"/>
    <w:rsid w:val="005162B3"/>
    <w:rsid w:val="00540CC1"/>
    <w:rsid w:val="00542049"/>
    <w:rsid w:val="005D2B71"/>
    <w:rsid w:val="0061237C"/>
    <w:rsid w:val="00640432"/>
    <w:rsid w:val="00661D4D"/>
    <w:rsid w:val="006D1A7E"/>
    <w:rsid w:val="00702A9C"/>
    <w:rsid w:val="007054F2"/>
    <w:rsid w:val="0071106A"/>
    <w:rsid w:val="00837533"/>
    <w:rsid w:val="00891720"/>
    <w:rsid w:val="00952CD1"/>
    <w:rsid w:val="009B1B2B"/>
    <w:rsid w:val="009E062A"/>
    <w:rsid w:val="00A43EA6"/>
    <w:rsid w:val="00A72F10"/>
    <w:rsid w:val="00BB5380"/>
    <w:rsid w:val="00BC4F69"/>
    <w:rsid w:val="00BD5752"/>
    <w:rsid w:val="00BF43B8"/>
    <w:rsid w:val="00BF5026"/>
    <w:rsid w:val="00C02DEF"/>
    <w:rsid w:val="00C24C64"/>
    <w:rsid w:val="00C65071"/>
    <w:rsid w:val="00CA3590"/>
    <w:rsid w:val="00CF2AE6"/>
    <w:rsid w:val="00D63223"/>
    <w:rsid w:val="00E14058"/>
    <w:rsid w:val="00E40BA3"/>
    <w:rsid w:val="00E56732"/>
    <w:rsid w:val="00E67580"/>
    <w:rsid w:val="00E708C1"/>
    <w:rsid w:val="00E95B4E"/>
    <w:rsid w:val="00ED7F70"/>
    <w:rsid w:val="00F02719"/>
    <w:rsid w:val="00F06CCC"/>
    <w:rsid w:val="00F734D0"/>
    <w:rsid w:val="00F76D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1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5026"/>
    <w:rPr>
      <w:sz w:val="18"/>
      <w:szCs w:val="18"/>
    </w:rPr>
  </w:style>
  <w:style w:type="paragraph" w:styleId="CommentText">
    <w:name w:val="annotation text"/>
    <w:basedOn w:val="Normal"/>
    <w:link w:val="CommentTextChar"/>
    <w:uiPriority w:val="99"/>
    <w:semiHidden/>
    <w:unhideWhenUsed/>
    <w:rsid w:val="00BF5026"/>
  </w:style>
  <w:style w:type="character" w:customStyle="1" w:styleId="CommentTextChar">
    <w:name w:val="Comment Text Char"/>
    <w:basedOn w:val="DefaultParagraphFont"/>
    <w:link w:val="CommentText"/>
    <w:uiPriority w:val="99"/>
    <w:semiHidden/>
    <w:rsid w:val="00BF5026"/>
  </w:style>
  <w:style w:type="paragraph" w:styleId="CommentSubject">
    <w:name w:val="annotation subject"/>
    <w:basedOn w:val="CommentText"/>
    <w:next w:val="CommentText"/>
    <w:link w:val="CommentSubjectChar"/>
    <w:uiPriority w:val="99"/>
    <w:semiHidden/>
    <w:unhideWhenUsed/>
    <w:rsid w:val="00BF5026"/>
    <w:rPr>
      <w:b/>
      <w:bCs/>
      <w:sz w:val="20"/>
      <w:szCs w:val="20"/>
    </w:rPr>
  </w:style>
  <w:style w:type="character" w:customStyle="1" w:styleId="CommentSubjectChar">
    <w:name w:val="Comment Subject Char"/>
    <w:basedOn w:val="CommentTextChar"/>
    <w:link w:val="CommentSubject"/>
    <w:uiPriority w:val="99"/>
    <w:semiHidden/>
    <w:rsid w:val="00BF5026"/>
    <w:rPr>
      <w:b/>
      <w:bCs/>
      <w:sz w:val="20"/>
      <w:szCs w:val="20"/>
    </w:rPr>
  </w:style>
  <w:style w:type="paragraph" w:styleId="BalloonText">
    <w:name w:val="Balloon Text"/>
    <w:basedOn w:val="Normal"/>
    <w:link w:val="BalloonTextChar"/>
    <w:uiPriority w:val="99"/>
    <w:semiHidden/>
    <w:unhideWhenUsed/>
    <w:rsid w:val="00BF50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0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5026"/>
    <w:rPr>
      <w:sz w:val="18"/>
      <w:szCs w:val="18"/>
    </w:rPr>
  </w:style>
  <w:style w:type="paragraph" w:styleId="CommentText">
    <w:name w:val="annotation text"/>
    <w:basedOn w:val="Normal"/>
    <w:link w:val="CommentTextChar"/>
    <w:uiPriority w:val="99"/>
    <w:semiHidden/>
    <w:unhideWhenUsed/>
    <w:rsid w:val="00BF5026"/>
  </w:style>
  <w:style w:type="character" w:customStyle="1" w:styleId="CommentTextChar">
    <w:name w:val="Comment Text Char"/>
    <w:basedOn w:val="DefaultParagraphFont"/>
    <w:link w:val="CommentText"/>
    <w:uiPriority w:val="99"/>
    <w:semiHidden/>
    <w:rsid w:val="00BF5026"/>
  </w:style>
  <w:style w:type="paragraph" w:styleId="CommentSubject">
    <w:name w:val="annotation subject"/>
    <w:basedOn w:val="CommentText"/>
    <w:next w:val="CommentText"/>
    <w:link w:val="CommentSubjectChar"/>
    <w:uiPriority w:val="99"/>
    <w:semiHidden/>
    <w:unhideWhenUsed/>
    <w:rsid w:val="00BF5026"/>
    <w:rPr>
      <w:b/>
      <w:bCs/>
      <w:sz w:val="20"/>
      <w:szCs w:val="20"/>
    </w:rPr>
  </w:style>
  <w:style w:type="character" w:customStyle="1" w:styleId="CommentSubjectChar">
    <w:name w:val="Comment Subject Char"/>
    <w:basedOn w:val="CommentTextChar"/>
    <w:link w:val="CommentSubject"/>
    <w:uiPriority w:val="99"/>
    <w:semiHidden/>
    <w:rsid w:val="00BF5026"/>
    <w:rPr>
      <w:b/>
      <w:bCs/>
      <w:sz w:val="20"/>
      <w:szCs w:val="20"/>
    </w:rPr>
  </w:style>
  <w:style w:type="paragraph" w:styleId="BalloonText">
    <w:name w:val="Balloon Text"/>
    <w:basedOn w:val="Normal"/>
    <w:link w:val="BalloonTextChar"/>
    <w:uiPriority w:val="99"/>
    <w:semiHidden/>
    <w:unhideWhenUsed/>
    <w:rsid w:val="00BF50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0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3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51">
          <w:marLeft w:val="0"/>
          <w:marRight w:val="0"/>
          <w:marTop w:val="0"/>
          <w:marBottom w:val="0"/>
          <w:divBdr>
            <w:top w:val="none" w:sz="0" w:space="0" w:color="auto"/>
            <w:left w:val="none" w:sz="0" w:space="0" w:color="auto"/>
            <w:bottom w:val="none" w:sz="0" w:space="0" w:color="auto"/>
            <w:right w:val="none" w:sz="0" w:space="0" w:color="auto"/>
          </w:divBdr>
        </w:div>
      </w:divsChild>
    </w:div>
    <w:div w:id="135412742">
      <w:bodyDiv w:val="1"/>
      <w:marLeft w:val="0"/>
      <w:marRight w:val="0"/>
      <w:marTop w:val="0"/>
      <w:marBottom w:val="0"/>
      <w:divBdr>
        <w:top w:val="none" w:sz="0" w:space="0" w:color="auto"/>
        <w:left w:val="none" w:sz="0" w:space="0" w:color="auto"/>
        <w:bottom w:val="none" w:sz="0" w:space="0" w:color="auto"/>
        <w:right w:val="none" w:sz="0" w:space="0" w:color="auto"/>
      </w:divBdr>
    </w:div>
    <w:div w:id="1147212204">
      <w:bodyDiv w:val="1"/>
      <w:marLeft w:val="0"/>
      <w:marRight w:val="0"/>
      <w:marTop w:val="0"/>
      <w:marBottom w:val="0"/>
      <w:divBdr>
        <w:top w:val="none" w:sz="0" w:space="0" w:color="auto"/>
        <w:left w:val="none" w:sz="0" w:space="0" w:color="auto"/>
        <w:bottom w:val="none" w:sz="0" w:space="0" w:color="auto"/>
        <w:right w:val="none" w:sz="0" w:space="0" w:color="auto"/>
      </w:divBdr>
    </w:div>
    <w:div w:id="1813402028">
      <w:bodyDiv w:val="1"/>
      <w:marLeft w:val="0"/>
      <w:marRight w:val="0"/>
      <w:marTop w:val="0"/>
      <w:marBottom w:val="0"/>
      <w:divBdr>
        <w:top w:val="none" w:sz="0" w:space="0" w:color="auto"/>
        <w:left w:val="none" w:sz="0" w:space="0" w:color="auto"/>
        <w:bottom w:val="none" w:sz="0" w:space="0" w:color="auto"/>
        <w:right w:val="none" w:sz="0" w:space="0" w:color="auto"/>
      </w:divBdr>
      <w:divsChild>
        <w:div w:id="1538735264">
          <w:marLeft w:val="0"/>
          <w:marRight w:val="0"/>
          <w:marTop w:val="0"/>
          <w:marBottom w:val="0"/>
          <w:divBdr>
            <w:top w:val="none" w:sz="0" w:space="0" w:color="auto"/>
            <w:left w:val="none" w:sz="0" w:space="0" w:color="auto"/>
            <w:bottom w:val="none" w:sz="0" w:space="0" w:color="auto"/>
            <w:right w:val="none" w:sz="0" w:space="0" w:color="auto"/>
          </w:divBdr>
        </w:div>
      </w:divsChild>
    </w:div>
    <w:div w:id="2046632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6</Pages>
  <Words>2019</Words>
  <Characters>11511</Characters>
  <Application>Microsoft Macintosh Word</Application>
  <DocSecurity>0</DocSecurity>
  <Lines>95</Lines>
  <Paragraphs>27</Paragraphs>
  <ScaleCrop>false</ScaleCrop>
  <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Hurley</dc:creator>
  <cp:keywords/>
  <dc:description/>
  <cp:lastModifiedBy>Seb Oliver</cp:lastModifiedBy>
  <cp:revision>5</cp:revision>
  <dcterms:created xsi:type="dcterms:W3CDTF">2016-05-09T11:25:00Z</dcterms:created>
  <dcterms:modified xsi:type="dcterms:W3CDTF">2016-06-16T14:01:00Z</dcterms:modified>
</cp:coreProperties>
</file>